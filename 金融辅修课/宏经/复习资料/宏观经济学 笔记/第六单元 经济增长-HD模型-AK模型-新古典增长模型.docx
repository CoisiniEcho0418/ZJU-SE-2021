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注：</w:t>
      </w:r>
      <w:r>
        <w:rPr>
          <w:rFonts w:hint="eastAsia"/>
          <w:color w:val="00B050"/>
        </w:rPr>
        <w:t>绿色字体</w:t>
      </w:r>
      <w:r>
        <w:rPr>
          <w:rFonts w:hint="eastAsia"/>
        </w:rPr>
        <w:t>是概念解析或者评注（评注前会有#）</w:t>
      </w:r>
    </w:p>
    <w:p>
      <w:r>
        <w:rPr>
          <w:rFonts w:hint="eastAsia"/>
          <w:color w:val="0070C0"/>
        </w:rPr>
        <w:t>蓝色字体</w:t>
      </w:r>
      <w:r>
        <w:rPr>
          <w:rFonts w:hint="eastAsia"/>
        </w:rPr>
        <w:t>是例子</w:t>
      </w:r>
    </w:p>
    <w:p>
      <w:r>
        <w:rPr>
          <w:rFonts w:hint="eastAsia"/>
          <w:highlight w:val="yellow"/>
        </w:rPr>
        <w:t>高亮</w:t>
      </w:r>
      <w:r>
        <w:rPr>
          <w:rFonts w:hint="eastAsia"/>
        </w:rPr>
        <w:t>是公式</w:t>
      </w:r>
    </w:p>
    <w:p>
      <w:r>
        <w:rPr>
          <w:rFonts w:hint="eastAsia"/>
          <w:color w:val="FF0000"/>
        </w:rPr>
        <w:t>红色字体</w:t>
      </w:r>
      <w:r>
        <w:rPr>
          <w:rFonts w:hint="eastAsia"/>
        </w:rPr>
        <w:t>是重点</w:t>
      </w:r>
    </w:p>
    <w:p/>
    <w:p>
      <w:pPr>
        <w:rPr>
          <w:b/>
          <w:sz w:val="28"/>
          <w:szCs w:val="28"/>
        </w:rPr>
      </w:pPr>
      <w:r>
        <w:rPr>
          <w:rFonts w:hint="eastAsia"/>
          <w:b/>
          <w:sz w:val="28"/>
          <w:szCs w:val="28"/>
        </w:rPr>
        <w:t xml:space="preserve">第一节 经济增长 </w:t>
      </w:r>
    </w:p>
    <w:p>
      <w:pPr>
        <w:rPr>
          <w:b/>
        </w:rPr>
      </w:pPr>
      <w:r>
        <w:rPr>
          <w:rFonts w:hint="eastAsia"/>
          <w:b/>
        </w:rPr>
        <w:t>一、经济增长概述</w:t>
      </w:r>
    </w:p>
    <w:p>
      <w:r>
        <w:t>1.概念：经济增长被规定为</w:t>
      </w:r>
      <w:r>
        <w:rPr>
          <w:rFonts w:hint="eastAsia"/>
        </w:rPr>
        <w:t>产量的增加，这里的产量既可以表示为总量</w:t>
      </w:r>
      <w:r>
        <w:t>GDP，也可以表示为人均GDP。</w:t>
      </w:r>
      <w:r>
        <w:br w:type="textWrapping"/>
      </w:r>
      <w:r>
        <w:t>2.经济增长的描述：经济增长的程度可以用增长率描述。</w:t>
      </w:r>
    </w:p>
    <w:p>
      <w:r>
        <w:rPr>
          <w:highlight w:val="yellow"/>
          <w:shd w:val="pct10" w:color="auto" w:fill="FFFFFF"/>
        </w:rPr>
        <w:object>
          <v:shape id="_x0000_i1025" o:spt="75" type="#_x0000_t75" style="height:93pt;width:271.8pt;" o:ole="t" filled="f" o:preferrelative="t" stroked="f" coordsize="21600,21600">
            <v:path/>
            <v:fill on="f" focussize="0,0"/>
            <v:stroke on="f" joinstyle="miter"/>
            <v:imagedata r:id="rId5" o:title=""/>
            <o:lock v:ext="edit" aspectratio="t"/>
            <w10:wrap type="none"/>
            <w10:anchorlock/>
          </v:shape>
          <o:OLEObject Type="Embed" ProgID="Unknown" ShapeID="_x0000_i1025" DrawAspect="Content" ObjectID="_1468075725" r:id="rId4">
            <o:LockedField>false</o:LockedField>
          </o:OLEObject>
        </w:object>
      </w:r>
    </w:p>
    <w:p>
      <w:r>
        <w:t>3.人均产量意义下的增长率：</w:t>
      </w:r>
    </w:p>
    <w:p>
      <w:r>
        <w:rPr>
          <w:highlight w:val="yellow"/>
          <w:shd w:val="pct10" w:color="auto" w:fill="FFFFFF"/>
        </w:rPr>
        <w:object>
          <v:shape id="_x0000_i1026" o:spt="75" type="#_x0000_t75" style="height:93pt;width:256.8pt;" o:ole="t" filled="f" o:preferrelative="t" stroked="f" coordsize="21600,21600">
            <v:path/>
            <v:fill on="f" focussize="0,0"/>
            <v:stroke on="f" joinstyle="miter"/>
            <v:imagedata r:id="rId7" o:title=""/>
            <o:lock v:ext="edit" aspectratio="t"/>
            <w10:wrap type="none"/>
            <w10:anchorlock/>
          </v:shape>
          <o:OLEObject Type="Embed" ProgID="Unknown" ShapeID="_x0000_i1026" DrawAspect="Content" ObjectID="_1468075726" r:id="rId6">
            <o:LockedField>false</o:LockedField>
          </o:OLEObject>
        </w:object>
      </w:r>
    </w:p>
    <w:p>
      <w:r>
        <w:t xml:space="preserve">4. </w:t>
      </w:r>
      <w:r>
        <w:rPr>
          <w:rFonts w:hint="eastAsia"/>
        </w:rPr>
        <w:t>经济增长和经济发展：</w:t>
      </w:r>
    </w:p>
    <w:p>
      <w:r>
        <w:t>I.如果经济增长是一个“量”的概念，那么经济发展就是一个比较复杂的“质”的概念。</w:t>
      </w:r>
    </w:p>
    <w:p>
      <w:r>
        <w:t>II.经济发展不仅包括经济增长，而且包括国民的生活质量以及整个社会各个不同方面的总体进步。</w:t>
      </w:r>
    </w:p>
    <w:p>
      <w:r>
        <w:t>III.总之，经济发展是反映一个经济体总体发展水平的综合性概念。</w:t>
      </w:r>
    </w:p>
    <w:p>
      <w:r>
        <w:t>5.</w:t>
      </w:r>
      <w:r>
        <w:rPr>
          <w:rFonts w:hint="eastAsia"/>
        </w:rPr>
        <w:t>经济增长的一些事实：</w:t>
      </w:r>
    </w:p>
    <w:p>
      <w:r>
        <w:t>I.</w:t>
      </w:r>
      <w:r>
        <w:rPr>
          <w:rFonts w:hint="eastAsia"/>
        </w:rPr>
        <w:t>事实</w:t>
      </w:r>
      <w:r>
        <w:t>1：世界范围内国家或地区间生活水平差距较大</w:t>
      </w:r>
    </w:p>
    <w:p>
      <w:r>
        <w:t>II.</w:t>
      </w:r>
      <w:r>
        <w:rPr>
          <w:rFonts w:hint="eastAsia"/>
        </w:rPr>
        <w:t>事实</w:t>
      </w:r>
      <w:r>
        <w:t>2：国家间收入增长率差距较大</w:t>
      </w:r>
    </w:p>
    <w:p>
      <w:r>
        <w:t>III.</w:t>
      </w:r>
      <w:r>
        <w:rPr>
          <w:rFonts w:hint="eastAsia"/>
        </w:rPr>
        <w:t>事实</w:t>
      </w:r>
      <w:r>
        <w:t>3：国家或地区的投资率与人均收入正相关</w:t>
      </w:r>
    </w:p>
    <w:p>
      <w:r>
        <w:t>IV.</w:t>
      </w:r>
      <w:r>
        <w:rPr>
          <w:rFonts w:hint="eastAsia"/>
        </w:rPr>
        <w:t>事实</w:t>
      </w:r>
      <w:r>
        <w:t>4：各国或地区的人口增长率与人均收入负相关</w:t>
      </w:r>
    </w:p>
    <w:p>
      <w:r>
        <w:t>6.经济增长的基本问题：</w:t>
      </w:r>
    </w:p>
    <w:p>
      <w:pPr>
        <w:rPr>
          <w:color w:val="000000" w:themeColor="text1"/>
          <w14:textFill>
            <w14:solidFill>
              <w14:schemeClr w14:val="tx1"/>
            </w14:solidFill>
          </w14:textFill>
        </w:rPr>
      </w:pPr>
      <w:r>
        <w:rPr>
          <w:color w:val="000000" w:themeColor="text1"/>
          <w14:textFill>
            <w14:solidFill>
              <w14:schemeClr w14:val="tx1"/>
            </w14:solidFill>
          </w14:textFill>
        </w:rPr>
        <w:t>I.</w:t>
      </w:r>
      <w:r>
        <w:rPr>
          <w:rFonts w:hint="eastAsia"/>
          <w:color w:val="000000" w:themeColor="text1"/>
          <w14:textFill>
            <w14:solidFill>
              <w14:schemeClr w14:val="tx1"/>
            </w14:solidFill>
          </w14:textFill>
        </w:rPr>
        <w:t>为什么一些国家如此富裕，而另一些国家那么贫穷？</w:t>
      </w:r>
    </w:p>
    <w:p>
      <w:pPr>
        <w:rPr>
          <w:color w:val="000000" w:themeColor="text1"/>
          <w14:textFill>
            <w14:solidFill>
              <w14:schemeClr w14:val="tx1"/>
            </w14:solidFill>
          </w14:textFill>
        </w:rPr>
      </w:pPr>
      <w:r>
        <w:rPr>
          <w:color w:val="000000" w:themeColor="text1"/>
          <w14:textFill>
            <w14:solidFill>
              <w14:schemeClr w14:val="tx1"/>
            </w14:solidFill>
          </w14:textFill>
        </w:rPr>
        <w:t>II.第二，什么是经济增长的源泉?</w:t>
      </w:r>
    </w:p>
    <w:p>
      <w:pPr>
        <w:rPr>
          <w:color w:val="000000" w:themeColor="text1"/>
          <w14:textFill>
            <w14:solidFill>
              <w14:schemeClr w14:val="tx1"/>
            </w14:solidFill>
          </w14:textFill>
        </w:rPr>
      </w:pPr>
      <w:r>
        <w:rPr>
          <w:color w:val="000000" w:themeColor="text1"/>
          <w14:textFill>
            <w14:solidFill>
              <w14:schemeClr w14:val="tx1"/>
            </w14:solidFill>
          </w14:textFill>
        </w:rPr>
        <w:t>III.第三，怎样理解一些国家和地区的增长奇迹?</w:t>
      </w:r>
    </w:p>
    <w:p>
      <w:r>
        <w:t>7.经济增长理论研究的主要问题</w:t>
      </w:r>
    </w:p>
    <w:p>
      <w:pPr>
        <w:rPr>
          <w:color w:val="FF0000"/>
        </w:rPr>
      </w:pPr>
      <w:r>
        <w:rPr>
          <w:color w:val="FF0000"/>
        </w:rPr>
        <w:t>I.存在性问题，即一个国家的经济是否存在着一种长期增长的可能性？</w:t>
      </w:r>
    </w:p>
    <w:p>
      <w:pPr>
        <w:rPr>
          <w:color w:val="FF0000"/>
        </w:rPr>
      </w:pPr>
      <w:r>
        <w:rPr>
          <w:color w:val="FF0000"/>
        </w:rPr>
        <w:t>II.稳定性问题，即一个国家的经济是否存在着一种稳定增长的可能性？</w:t>
      </w:r>
    </w:p>
    <w:p>
      <w:pPr>
        <w:rPr>
          <w:color w:val="FF0000"/>
        </w:rPr>
      </w:pPr>
      <w:r>
        <w:rPr>
          <w:color w:val="FF0000"/>
        </w:rPr>
        <w:t>III.恢复性问题，即一个国家的经济偏离正常的增长轨道，怎样才能恢复？</w:t>
      </w:r>
    </w:p>
    <w:p>
      <w:r>
        <w:t xml:space="preserve">8. </w:t>
      </w:r>
      <w:r>
        <w:rPr>
          <w:rFonts w:hint="eastAsia"/>
        </w:rPr>
        <w:t>在宏观经济学中，对上述问题的解答有两种互为补充的分析方法：</w:t>
      </w:r>
      <w:r>
        <w:t>一种是</w:t>
      </w:r>
      <w:r>
        <w:rPr>
          <w:color w:val="FF0000"/>
        </w:rPr>
        <w:t>增长核算</w:t>
      </w:r>
      <w:r>
        <w:t>，它试图把产量增长的不同决定因素的贡献程度数量化；另一种是</w:t>
      </w:r>
      <w:r>
        <w:rPr>
          <w:color w:val="FF0000"/>
        </w:rPr>
        <w:t>增长理论</w:t>
      </w:r>
      <w:r>
        <w:t>，它把增长过程中生产要素供给、技术进步、储蓄和投资互动关系模型化。</w:t>
      </w:r>
    </w:p>
    <w:p/>
    <w:p>
      <w:pPr>
        <w:rPr>
          <w:b/>
        </w:rPr>
      </w:pPr>
      <w:r>
        <w:rPr>
          <w:rFonts w:hint="eastAsia"/>
          <w:b/>
        </w:rPr>
        <w:t>二、增长核算</w:t>
      </w:r>
    </w:p>
    <w:p>
      <w:r>
        <w:t>1.经济增长的决定因素：</w:t>
      </w:r>
    </w:p>
    <w:p>
      <w:r>
        <w:rPr>
          <w:rFonts w:hint="eastAsia"/>
        </w:rPr>
        <w:t>①直接原因：投入要素，如</w:t>
      </w:r>
      <w:r>
        <w:rPr>
          <w:rFonts w:hint="eastAsia"/>
          <w:color w:val="FF0000"/>
        </w:rPr>
        <w:t>资本和劳动</w:t>
      </w:r>
      <w:r>
        <w:rPr>
          <w:rFonts w:hint="eastAsia"/>
        </w:rPr>
        <w:t>的积累（影响生产要素生产率的变量，如规模经济和技术变化）。</w:t>
      </w:r>
    </w:p>
    <w:p>
      <w:r>
        <w:rPr>
          <w:rFonts w:hint="eastAsia"/>
        </w:rPr>
        <w:t>②基本原因：对一国积累生产要素的能力以及投资于知识生产的能力产生影响的变量，如人口增长、金融部门的影响力、一般宏观经济环境、贸易制度、政府规模、收入分配、地理的影响以及政治、社会的环境等。</w:t>
      </w:r>
    </w:p>
    <w:p>
      <w:pPr>
        <w:rPr>
          <w:highlight w:val="yellow"/>
        </w:rPr>
      </w:pPr>
      <w:r>
        <w:t>2.生产方程：</w:t>
      </w:r>
      <w:r>
        <w:rPr>
          <w:highlight w:val="yellow"/>
        </w:rPr>
        <w:t>Yt=F(Kt，Rt，Nt，At，St）</w:t>
      </w:r>
    </w:p>
    <w:p>
      <w:r>
        <w:rPr>
          <w:rFonts w:hint="eastAsia"/>
          <w:highlight w:val="yellow"/>
        </w:rPr>
        <w:t>其中</w:t>
      </w:r>
      <w:r>
        <w:rPr>
          <w:highlight w:val="yellow"/>
        </w:rPr>
        <w:t>Yt</w:t>
      </w:r>
      <w:r>
        <w:rPr>
          <w:rFonts w:hint="eastAsia"/>
          <w:highlight w:val="yellow"/>
        </w:rPr>
        <w:t>代表</w:t>
      </w:r>
      <w:r>
        <w:rPr>
          <w:highlight w:val="yellow"/>
        </w:rPr>
        <w:t>总产出</w:t>
      </w:r>
      <w:r>
        <w:rPr>
          <w:rFonts w:hint="eastAsia"/>
          <w:highlight w:val="yellow"/>
        </w:rPr>
        <w:t>；</w:t>
      </w:r>
      <w:r>
        <w:rPr>
          <w:highlight w:val="yellow"/>
        </w:rPr>
        <w:t>Kt</w:t>
      </w:r>
      <w:r>
        <w:rPr>
          <w:rFonts w:hint="eastAsia"/>
          <w:highlight w:val="yellow"/>
        </w:rPr>
        <w:t>代表</w:t>
      </w:r>
      <w:r>
        <w:rPr>
          <w:color w:val="FF0000"/>
          <w:highlight w:val="yellow"/>
        </w:rPr>
        <w:t>资本</w:t>
      </w:r>
      <w:r>
        <w:rPr>
          <w:highlight w:val="yellow"/>
        </w:rPr>
        <w:t>存量</w:t>
      </w:r>
      <w:r>
        <w:rPr>
          <w:rFonts w:hint="eastAsia"/>
          <w:highlight w:val="yellow"/>
        </w:rPr>
        <w:t>；</w:t>
      </w:r>
      <w:r>
        <w:rPr>
          <w:highlight w:val="yellow"/>
        </w:rPr>
        <w:t>Rt</w:t>
      </w:r>
      <w:r>
        <w:rPr>
          <w:rFonts w:hint="eastAsia"/>
          <w:highlight w:val="yellow"/>
        </w:rPr>
        <w:t>代表</w:t>
      </w:r>
      <w:r>
        <w:rPr>
          <w:highlight w:val="yellow"/>
        </w:rPr>
        <w:t>自然</w:t>
      </w:r>
      <w:r>
        <w:rPr>
          <w:color w:val="FF0000"/>
          <w:highlight w:val="yellow"/>
        </w:rPr>
        <w:t>资源</w:t>
      </w:r>
      <w:r>
        <w:rPr>
          <w:rFonts w:hint="eastAsia"/>
          <w:highlight w:val="yellow"/>
        </w:rPr>
        <w:t>；</w:t>
      </w:r>
      <w:r>
        <w:rPr>
          <w:highlight w:val="yellow"/>
        </w:rPr>
        <w:t>Nt</w:t>
      </w:r>
      <w:r>
        <w:rPr>
          <w:rFonts w:hint="eastAsia"/>
          <w:highlight w:val="yellow"/>
        </w:rPr>
        <w:t>代表</w:t>
      </w:r>
      <w:r>
        <w:rPr>
          <w:color w:val="FF0000"/>
          <w:highlight w:val="yellow"/>
        </w:rPr>
        <w:t>劳动</w:t>
      </w:r>
      <w:r>
        <w:rPr>
          <w:highlight w:val="yellow"/>
        </w:rPr>
        <w:t>投入</w:t>
      </w:r>
      <w:r>
        <w:rPr>
          <w:rFonts w:hint="eastAsia"/>
          <w:highlight w:val="yellow"/>
        </w:rPr>
        <w:t>；</w:t>
      </w:r>
      <w:r>
        <w:rPr>
          <w:highlight w:val="yellow"/>
        </w:rPr>
        <w:t>At</w:t>
      </w:r>
      <w:r>
        <w:rPr>
          <w:rFonts w:hint="eastAsia"/>
          <w:highlight w:val="yellow"/>
        </w:rPr>
        <w:t>代表</w:t>
      </w:r>
      <w:r>
        <w:rPr>
          <w:color w:val="FF0000"/>
          <w:highlight w:val="yellow"/>
        </w:rPr>
        <w:t>技术进步</w:t>
      </w:r>
      <w:r>
        <w:rPr>
          <w:rFonts w:hint="eastAsia"/>
          <w:highlight w:val="yellow"/>
        </w:rPr>
        <w:t>；</w:t>
      </w:r>
      <w:r>
        <w:rPr>
          <w:highlight w:val="yellow"/>
        </w:rPr>
        <w:t>St</w:t>
      </w:r>
      <w:r>
        <w:rPr>
          <w:rFonts w:hint="eastAsia"/>
          <w:highlight w:val="yellow"/>
        </w:rPr>
        <w:t>代表</w:t>
      </w:r>
      <w:r>
        <w:rPr>
          <w:color w:val="FF0000"/>
          <w:highlight w:val="yellow"/>
        </w:rPr>
        <w:t>基本因素</w:t>
      </w:r>
    </w:p>
    <w:p>
      <w:r>
        <w:t>3.增长核算方程：</w:t>
      </w:r>
    </w:p>
    <w:p>
      <w:r>
        <w:rPr>
          <w:rFonts w:hint="eastAsia"/>
        </w:rPr>
        <w:t>①方程：</w:t>
      </w:r>
      <w:r>
        <w:rPr>
          <w:highlight w:val="yellow"/>
          <w:shd w:val="pct10" w:color="auto" w:fill="FFFFFF"/>
        </w:rPr>
        <w:object>
          <v:shape id="_x0000_i1027" o:spt="75" type="#_x0000_t75" style="height:73.2pt;width:284.4pt;" o:ole="t" filled="f" o:preferrelative="t" stroked="f" coordsize="21600,21600">
            <v:path/>
            <v:fill on="f" focussize="0,0"/>
            <v:stroke on="f" joinstyle="miter"/>
            <v:imagedata r:id="rId9" o:title=""/>
            <o:lock v:ext="edit" aspectratio="t"/>
            <w10:wrap type="none"/>
            <w10:anchorlock/>
          </v:shape>
          <o:OLEObject Type="Embed" ProgID="Unknown" ShapeID="_x0000_i1027" DrawAspect="Content" ObjectID="_1468075727" r:id="rId8">
            <o:LockedField>false</o:LockedField>
          </o:OLEObject>
        </w:object>
      </w:r>
      <w:r>
        <w:t xml:space="preserve"> </w:t>
      </w:r>
    </w:p>
    <w:p>
      <w:r>
        <w:rPr>
          <w:rFonts w:hint="eastAsia"/>
        </w:rPr>
        <w:t>②推导：</w:t>
      </w:r>
    </w:p>
    <w:p>
      <w:r>
        <w:rPr>
          <w:rFonts w:hint="eastAsia"/>
        </w:rPr>
        <w:t>设经济的生产函数：</w:t>
      </w:r>
      <w:r>
        <w:t>Y=AF（N，K）</w:t>
      </w:r>
    </w:p>
    <w:p>
      <w:r>
        <w:rPr>
          <w:rFonts w:hint="eastAsia"/>
        </w:rPr>
        <w:t>（</w:t>
      </w:r>
      <w:r>
        <w:t>A代表技术进步，N代表劳动，K代表资本）</w:t>
      </w:r>
    </w:p>
    <w:p>
      <w:r>
        <w:t>产出的变动为：</w:t>
      </w:r>
      <w:r>
        <w:rPr>
          <w:rFonts w:hint="eastAsia"/>
        </w:rPr>
        <w:t>△</w:t>
      </w:r>
      <w:r>
        <w:t>Y=MP</w:t>
      </w:r>
      <w:r>
        <w:rPr>
          <w:vertAlign w:val="subscript"/>
        </w:rPr>
        <w:t xml:space="preserve">N </w:t>
      </w:r>
      <w:r>
        <w:t>× △N+MP</w:t>
      </w:r>
      <w:r>
        <w:rPr>
          <w:vertAlign w:val="subscript"/>
        </w:rPr>
        <w:t xml:space="preserve">K </w:t>
      </w:r>
      <w:r>
        <w:t>× △K+F（N，K）× △A</w:t>
      </w:r>
    </w:p>
    <w:p>
      <w:r>
        <w:rPr>
          <w:rFonts w:hint="eastAsia"/>
        </w:rPr>
        <w:t>变形化简得到</w:t>
      </w:r>
      <w:r>
        <w:rPr>
          <w:shd w:val="pct10" w:color="auto" w:fill="FFFFFF"/>
        </w:rPr>
        <w:object>
          <v:shape id="_x0000_i1028" o:spt="75" type="#_x0000_t75" style="height:73.2pt;width:343.8pt;" o:ole="t" filled="f" o:preferrelative="t" stroked="f" coordsize="21600,21600">
            <v:path/>
            <v:fill on="f" focussize="0,0"/>
            <v:stroke on="f" joinstyle="miter"/>
            <v:imagedata r:id="rId11" o:title=""/>
            <o:lock v:ext="edit" aspectratio="t"/>
            <w10:wrap type="none"/>
            <w10:anchorlock/>
          </v:shape>
          <o:OLEObject Type="Embed" ProgID="Unknown" ShapeID="_x0000_i1028" DrawAspect="Content" ObjectID="_1468075728" r:id="rId10">
            <o:LockedField>false</o:LockedField>
          </o:OLEObject>
        </w:object>
      </w:r>
    </w:p>
    <w:p>
      <w:r>
        <w:rPr>
          <w:rFonts w:hint="eastAsia"/>
        </w:rPr>
        <w:t>即</w:t>
      </w:r>
      <w:r>
        <w:rPr>
          <w:shd w:val="pct10" w:color="auto" w:fill="FFFFFF"/>
        </w:rPr>
        <w:object>
          <v:shape id="_x0000_i1029" o:spt="75" type="#_x0000_t75" style="height:57.6pt;width:369.6pt;" o:ole="t" filled="f" o:preferrelative="t" stroked="f" coordsize="21600,21600">
            <v:path/>
            <v:fill on="f" focussize="0,0"/>
            <v:stroke on="f" joinstyle="miter"/>
            <v:imagedata r:id="rId13" o:title=""/>
            <o:lock v:ext="edit" aspectratio="t"/>
            <w10:wrap type="none"/>
            <w10:anchorlock/>
          </v:shape>
          <o:OLEObject Type="Embed" ProgID="Unknown" ShapeID="_x0000_i1029" DrawAspect="Content" ObjectID="_1468075729" r:id="rId12">
            <o:LockedField>false</o:LockedField>
          </o:OLEObject>
        </w:object>
      </w:r>
    </w:p>
    <w:p>
      <w:r>
        <w:rPr>
          <w:rFonts w:hint="eastAsia"/>
        </w:rPr>
        <w:t>常数化，得到</w:t>
      </w:r>
      <w:r>
        <w:rPr>
          <w:shd w:val="pct10" w:color="auto" w:fill="FFFFFF"/>
        </w:rPr>
        <w:object>
          <v:shape id="_x0000_i1030" o:spt="75" type="#_x0000_t75" style="height:73.2pt;width:284.4pt;" o:ole="t" filled="f" o:preferrelative="t" stroked="f" coordsize="21600,21600">
            <v:path/>
            <v:fill on="f" focussize="0,0"/>
            <v:stroke on="f" joinstyle="miter"/>
            <v:imagedata r:id="rId15" o:title=""/>
            <o:lock v:ext="edit" aspectratio="t"/>
            <w10:wrap type="none"/>
            <w10:anchorlock/>
          </v:shape>
          <o:OLEObject Type="Embed" ProgID="Unknown" ShapeID="_x0000_i1030" DrawAspect="Content" ObjectID="_1468075730" r:id="rId14">
            <o:LockedField>false</o:LockedField>
          </o:OLEObject>
        </w:object>
      </w:r>
    </w:p>
    <w:p>
      <w:r>
        <w:rPr>
          <w:rFonts w:hint="eastAsia"/>
        </w:rPr>
        <w:t>③意义：增长核算方程表明：</w:t>
      </w:r>
      <w:r>
        <w:rPr>
          <w:rFonts w:hint="eastAsia"/>
          <w:highlight w:val="yellow"/>
        </w:rPr>
        <w:t>产出增长</w:t>
      </w:r>
      <w:r>
        <w:rPr>
          <w:highlight w:val="yellow"/>
        </w:rPr>
        <w:t>=劳动份额×劳动增长率+资本份额×资本增长率+技术进步率</w:t>
      </w:r>
    </w:p>
    <w:p>
      <w:r>
        <w:rPr>
          <w:rFonts w:hint="eastAsia"/>
        </w:rPr>
        <w:t>④总结：经济增长的源泉可归结为</w:t>
      </w:r>
      <w:r>
        <w:rPr>
          <w:rFonts w:hint="eastAsia"/>
          <w:color w:val="FF0000"/>
        </w:rPr>
        <w:t>生产要素的增长和技术进步</w:t>
      </w:r>
      <w:r>
        <w:rPr>
          <w:rFonts w:hint="eastAsia"/>
        </w:rPr>
        <w:t>。</w:t>
      </w:r>
    </w:p>
    <w:p>
      <w:r>
        <w:rPr>
          <w:rFonts w:hint="eastAsia"/>
        </w:rPr>
        <w:t>⑤技术进步和索洛余值：</w:t>
      </w:r>
    </w:p>
    <w:p>
      <w:r>
        <w:t>I.</w:t>
      </w:r>
      <w:r>
        <w:rPr>
          <w:rFonts w:hint="eastAsia"/>
        </w:rPr>
        <w:t>增长核算方程还可被用来衡量经济的技术进步：</w:t>
      </w:r>
    </w:p>
    <w:p>
      <w:r>
        <w:rPr>
          <w:highlight w:val="yellow"/>
          <w:shd w:val="pct10" w:color="auto" w:fill="FFFFFF"/>
        </w:rPr>
        <w:object>
          <v:shape id="_x0000_i1031" o:spt="75" type="#_x0000_t75" style="height:58.2pt;width:245.4pt;" o:ole="t" filled="f" o:preferrelative="t" stroked="f" coordsize="21600,21600">
            <v:path/>
            <v:fill on="f" focussize="0,0"/>
            <v:stroke on="f" joinstyle="miter"/>
            <v:imagedata r:id="rId17" o:title=""/>
            <o:lock v:ext="edit" aspectratio="t"/>
            <w10:wrap type="none"/>
            <w10:anchorlock/>
          </v:shape>
          <o:OLEObject Type="Embed" ProgID="Unknown" ShapeID="_x0000_i1031" DrawAspect="Content" ObjectID="_1468075731" r:id="rId16">
            <o:LockedField>false</o:LockedField>
          </o:OLEObject>
        </w:object>
      </w:r>
    </w:p>
    <w:p>
      <w:r>
        <w:t>II. 索洛余值</w:t>
      </w:r>
      <w:r>
        <w:rPr>
          <w:rFonts w:hint="eastAsia"/>
        </w:rPr>
        <w:t>：表达式</w:t>
      </w:r>
      <w:r>
        <w:rPr>
          <w:rFonts w:ascii="微软雅黑" w:hAnsi="微软雅黑" w:eastAsia="微软雅黑" w:cs="微软雅黑"/>
        </w:rPr>
        <w:t>∆</w:t>
      </w:r>
      <w:r>
        <w:t>A/A被称为</w:t>
      </w:r>
      <w:r>
        <w:rPr>
          <w:color w:val="FF0000"/>
        </w:rPr>
        <w:t>索洛余值</w:t>
      </w:r>
      <w:r>
        <w:t>。表明当知道了劳动和资本在产出中份额的数据，并且有了产出、劳动和资本增长的数据，则经济中的技术进步可以作为一个余量计算出来。</w:t>
      </w:r>
    </w:p>
    <w:p>
      <w:r>
        <w:t>4.增长的经验估算（以美国为例）：</w:t>
      </w:r>
    </w:p>
    <w:p>
      <w:r>
        <w:drawing>
          <wp:inline distT="0" distB="0" distL="0" distR="0">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2346960"/>
                    </a:xfrm>
                    <a:prstGeom prst="rect">
                      <a:avLst/>
                    </a:prstGeom>
                  </pic:spPr>
                </pic:pic>
              </a:graphicData>
            </a:graphic>
          </wp:inline>
        </w:drawing>
      </w:r>
    </w:p>
    <w:p>
      <w:r>
        <w:t>5.经济增长因素分析：</w:t>
      </w:r>
    </w:p>
    <w:p>
      <w:r>
        <w:rPr>
          <w:rFonts w:hint="eastAsia"/>
        </w:rPr>
        <w:t>①丹尼森把经济增长因素分为两大类：</w:t>
      </w:r>
    </w:p>
    <w:p>
      <w:pPr>
        <w:rPr>
          <w:color w:val="FF0000"/>
        </w:rPr>
      </w:pPr>
      <w:r>
        <w:rPr>
          <w:color w:val="FF0000"/>
        </w:rPr>
        <w:t>I.</w:t>
      </w:r>
      <w:r>
        <w:rPr>
          <w:rFonts w:hint="eastAsia"/>
          <w:color w:val="FF0000"/>
        </w:rPr>
        <w:t>生产要素投入量</w:t>
      </w:r>
    </w:p>
    <w:p>
      <w:pPr>
        <w:rPr>
          <w:color w:val="FF0000"/>
        </w:rPr>
      </w:pPr>
      <w:r>
        <w:rPr>
          <w:color w:val="FF0000"/>
        </w:rPr>
        <w:t>II.</w:t>
      </w:r>
      <w:r>
        <w:rPr>
          <w:rFonts w:hint="eastAsia"/>
          <w:color w:val="FF0000"/>
        </w:rPr>
        <w:t>生产要素生产率</w:t>
      </w:r>
    </w:p>
    <w:p>
      <w:r>
        <w:rPr>
          <w:rFonts w:hint="eastAsia"/>
        </w:rPr>
        <w:t>②具体而言，丹尼森把影响经济增长的因素归结为</w:t>
      </w:r>
      <w:r>
        <w:t>6个：</w:t>
      </w:r>
      <w:r>
        <w:rPr>
          <w:color w:val="FF0000"/>
        </w:rPr>
        <w:t>劳动、资本存量的规模、资源配置状况、规模经济、知识进展、其他影响单位投入产量的因素</w:t>
      </w:r>
      <w:r>
        <w:t>。</w:t>
      </w:r>
    </w:p>
    <w:p>
      <w:pPr>
        <w:rPr>
          <w:color w:val="0070C0"/>
        </w:rPr>
      </w:pPr>
      <w:r>
        <w:rPr>
          <w:rFonts w:hint="eastAsia"/>
          <w:color w:val="0070C0"/>
        </w:rPr>
        <w:t>图例：美国总国民收入增长的源泉（</w:t>
      </w:r>
      <w:r>
        <w:rPr>
          <w:color w:val="0070C0"/>
        </w:rPr>
        <w:t>1929-1982）</w:t>
      </w:r>
      <w:r>
        <w:rPr>
          <w:rFonts w:hint="eastAsia"/>
          <w:color w:val="0070C0"/>
        </w:rPr>
        <w:t>：</w:t>
      </w:r>
    </w:p>
    <w:p>
      <w:r>
        <w:drawing>
          <wp:inline distT="0" distB="0" distL="0" distR="0">
            <wp:extent cx="4108450" cy="2580005"/>
            <wp:effectExtent l="0" t="0" r="6350" b="0"/>
            <wp:docPr id="20483" name="内容占位符 3" descr="总国民收入增长的源泉.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内容占位符 3" descr="总国民收入增长的源泉.bmp"/>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19014" cy="2586658"/>
                    </a:xfrm>
                    <a:prstGeom prst="rect">
                      <a:avLst/>
                    </a:prstGeom>
                    <a:noFill/>
                    <a:ln>
                      <a:noFill/>
                    </a:ln>
                  </pic:spPr>
                </pic:pic>
              </a:graphicData>
            </a:graphic>
          </wp:inline>
        </w:drawing>
      </w:r>
    </w:p>
    <w:p>
      <w:r>
        <w:t>6.要素生产率提高或单位要素投入产量的源泉：</w:t>
      </w:r>
    </w:p>
    <w:p>
      <w:pPr>
        <w:rPr>
          <w:color w:val="FF0000"/>
        </w:rPr>
      </w:pPr>
      <w:r>
        <w:rPr>
          <w:color w:val="FF0000"/>
        </w:rPr>
        <w:t>I.</w:t>
      </w:r>
      <w:r>
        <w:rPr>
          <w:rFonts w:hint="eastAsia"/>
          <w:color w:val="FF0000"/>
        </w:rPr>
        <w:t>知识进展</w:t>
      </w:r>
    </w:p>
    <w:p>
      <w:pPr>
        <w:rPr>
          <w:color w:val="FF0000"/>
        </w:rPr>
      </w:pPr>
      <w:r>
        <w:rPr>
          <w:color w:val="FF0000"/>
        </w:rPr>
        <w:t>II.</w:t>
      </w:r>
      <w:r>
        <w:rPr>
          <w:rFonts w:hint="eastAsia"/>
          <w:color w:val="FF0000"/>
        </w:rPr>
        <w:t>资源配置</w:t>
      </w:r>
    </w:p>
    <w:p>
      <w:pPr>
        <w:rPr>
          <w:color w:val="FF0000"/>
        </w:rPr>
      </w:pPr>
      <w:r>
        <w:rPr>
          <w:color w:val="FF0000"/>
        </w:rPr>
        <w:t>III.</w:t>
      </w:r>
      <w:r>
        <w:rPr>
          <w:rFonts w:hint="eastAsia"/>
          <w:color w:val="FF0000"/>
        </w:rPr>
        <w:t>规模经济</w:t>
      </w:r>
    </w:p>
    <w:p>
      <w:pPr>
        <w:rPr>
          <w:b/>
          <w:color w:val="000000" w:themeColor="text1"/>
          <w14:textFill>
            <w14:solidFill>
              <w14:schemeClr w14:val="tx1"/>
            </w14:solidFill>
          </w14:textFill>
        </w:rPr>
      </w:pP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三、哈罗德</w:t>
      </w:r>
      <w:r>
        <w:rPr>
          <w:b/>
          <w:color w:val="000000" w:themeColor="text1"/>
          <w14:textFill>
            <w14:solidFill>
              <w14:schemeClr w14:val="tx1"/>
            </w14:solidFill>
          </w14:textFill>
        </w:rPr>
        <w:t>-多玛模型</w:t>
      </w:r>
    </w:p>
    <w:p>
      <w:pPr>
        <w:rPr>
          <w:highlight w:val="yellow"/>
        </w:rPr>
      </w:pPr>
      <w:r>
        <w:rPr>
          <w:highlight w:val="yellow"/>
        </w:rPr>
        <w:t xml:space="preserve">1.基本增长方程式：gY = s / v </w:t>
      </w:r>
    </w:p>
    <w:p>
      <w:pPr>
        <w:rPr>
          <w:highlight w:val="yellow"/>
        </w:rPr>
      </w:pPr>
      <w:r>
        <w:rPr>
          <w:highlight w:val="yellow"/>
        </w:rPr>
        <w:t>式中：gY为一个国家的经济增长率， gY = ΔY / Y；</w:t>
      </w:r>
    </w:p>
    <w:p>
      <w:pPr>
        <w:rPr>
          <w:highlight w:val="yellow"/>
        </w:rPr>
      </w:pPr>
      <w:r>
        <w:rPr>
          <w:highlight w:val="yellow"/>
        </w:rPr>
        <w:t>s为一个国家的储蓄率，s = S / Y；</w:t>
      </w:r>
    </w:p>
    <w:p>
      <w:r>
        <w:rPr>
          <w:highlight w:val="yellow"/>
        </w:rPr>
        <w:t>v为一个国家的资本-产量比，v = K / Y。</w:t>
      </w:r>
    </w:p>
    <w:p>
      <w:pPr>
        <w:rPr>
          <w:color w:val="00B050"/>
        </w:rPr>
      </w:pPr>
      <w:r>
        <w:rPr>
          <w:color w:val="00B050"/>
        </w:rPr>
        <w:t>#这里的资本是生产要素。</w:t>
      </w:r>
    </w:p>
    <w:p>
      <w:pPr>
        <w:rPr>
          <w:color w:val="00B050"/>
        </w:rPr>
      </w:pPr>
      <w:r>
        <w:rPr>
          <w:color w:val="00B050"/>
        </w:rPr>
        <w:t>#v不是越小越好，这里不是会计学上的概念。一旦资本K用的少，就代表劳动L用的多。事实上，v越大，代表着科技水平越高。</w:t>
      </w:r>
    </w:p>
    <w:p>
      <w:pPr>
        <w:rPr>
          <w:color w:val="00B050"/>
        </w:rPr>
      </w:pPr>
      <w:r>
        <w:rPr>
          <w:color w:val="00B050"/>
        </w:rPr>
        <w:t>#对于K起作用大的产业，称为资本密集型产业；L起作用大的产业，称为劳动密集型产业。</w:t>
      </w:r>
    </w:p>
    <w:p>
      <w:r>
        <w:t>2.“刘易斯拐点”：劳动力过剩向短缺的转折点，是指在工业化进程中，随着农村富余劳动力向非农产业的逐步转移，农村富余劳动力逐渐减少，最终达到瓶颈状态。</w:t>
      </w:r>
    </w:p>
    <w:p>
      <w:r>
        <w:t>3.基本增长方程式推导：</w:t>
      </w:r>
    </w:p>
    <w:p>
      <w:r>
        <w:rPr>
          <w:rFonts w:hint="eastAsia"/>
        </w:rPr>
        <w:t>①</w:t>
      </w:r>
      <w:r>
        <w:t>假设不发生技术进步（哈罗德中性假设），则边际资本-产量比等于原有的资本-产量比，即ΔK/ΔY=K/Y=v；若折旧等于零，则当期投资I等于当期资本增加量ΔK；如此则有I / ΔY = v，或</w:t>
      </w:r>
      <w:r>
        <w:rPr>
          <w:rFonts w:hint="eastAsia"/>
        </w:rPr>
        <w:t>：</w:t>
      </w:r>
    </w:p>
    <w:p>
      <w:r>
        <w:t>I = v·ΔY ...........................(1)</w:t>
      </w:r>
    </w:p>
    <w:p>
      <w:r>
        <w:rPr>
          <w:rFonts w:hint="eastAsia"/>
        </w:rPr>
        <w:t>②假设储蓄</w:t>
      </w:r>
      <w:r>
        <w:t xml:space="preserve">S是产出Y的函数，则： </w:t>
      </w:r>
    </w:p>
    <w:p>
      <w:r>
        <w:t>S = sY.................................(2)</w:t>
      </w:r>
    </w:p>
    <w:p>
      <w:r>
        <w:rPr>
          <w:rFonts w:hint="eastAsia"/>
        </w:rPr>
        <w:t>③宏观经济均衡的条件为：</w:t>
      </w:r>
      <w:r>
        <w:t xml:space="preserve">      </w:t>
      </w:r>
    </w:p>
    <w:p>
      <w:r>
        <w:t>I = S ...................................(3)</w:t>
      </w:r>
    </w:p>
    <w:p>
      <w:r>
        <w:rPr>
          <w:rFonts w:hint="eastAsia"/>
        </w:rPr>
        <w:t>④</w:t>
      </w:r>
      <w:r>
        <w:t>)将(1)、(2)式代入(3)式，有v·ΔY = sY 或 ΔY/Y = s/v，令ΔY/Y等于gY ，则有：</w:t>
      </w:r>
    </w:p>
    <w:p>
      <w:r>
        <w:t>gY = s / v............................(4)</w:t>
      </w:r>
    </w:p>
    <w:p>
      <w:r>
        <w:t>Q.E.D.</w:t>
      </w:r>
    </w:p>
    <w:p>
      <w:pPr>
        <w:rPr>
          <w:color w:val="00B050"/>
        </w:rPr>
      </w:pPr>
      <w:r>
        <w:rPr>
          <w:color w:val="00B050"/>
        </w:rPr>
        <w:t>#由于大量的苛刻假设，使得哈罗德-多玛模型不宜直接用于理论计算。</w:t>
      </w:r>
    </w:p>
    <w:p>
      <w:r>
        <w:t xml:space="preserve">4. </w:t>
      </w:r>
      <w:r>
        <w:rPr>
          <w:rFonts w:hint="eastAsia"/>
        </w:rPr>
        <w:t>基本增长方程式的经济含义：</w:t>
      </w:r>
      <w:r>
        <w:rPr>
          <w:rFonts w:hint="eastAsia"/>
          <w:color w:val="FF0000"/>
        </w:rPr>
        <w:t>要实现均衡的经济增长，一个国家的经济增长率必须等于储蓄率与资本</w:t>
      </w:r>
      <w:r>
        <w:rPr>
          <w:color w:val="FF0000"/>
        </w:rPr>
        <w:t>-产量比之比。</w:t>
      </w:r>
    </w:p>
    <w:p>
      <w:pPr>
        <w:rPr>
          <w:color w:val="00B050"/>
        </w:rPr>
      </w:pPr>
      <w:r>
        <w:rPr>
          <w:color w:val="00B050"/>
        </w:rPr>
        <w:t>#该模型是动态</w:t>
      </w:r>
      <w:r>
        <w:rPr>
          <w:rFonts w:hint="eastAsia"/>
          <w:color w:val="00B050"/>
        </w:rPr>
        <w:t>、增长、长期的模型，而核算方程</w:t>
      </w:r>
      <w:r>
        <w:rPr>
          <w:color w:val="00B050"/>
        </w:rPr>
        <w:t>Y=C+I+G</w:t>
      </w:r>
      <w:r>
        <w:rPr>
          <w:rFonts w:hint="eastAsia"/>
          <w:color w:val="00B050"/>
        </w:rPr>
        <w:t>是静态模型，因此哈罗德</w:t>
      </w:r>
      <w:r>
        <w:rPr>
          <w:color w:val="00B050"/>
        </w:rPr>
        <w:t>-多玛模型中储蓄率越高，则产出越多这个现象与之前所学知识并不矛盾。</w:t>
      </w:r>
    </w:p>
    <w:p>
      <w:pPr>
        <w:rPr>
          <w:color w:val="00B050"/>
        </w:rPr>
      </w:pPr>
      <w:r>
        <w:rPr>
          <w:color w:val="00B050"/>
        </w:rPr>
        <w:t>#由于重要假设I=S</w:t>
      </w:r>
      <w:r>
        <w:rPr>
          <w:rFonts w:hint="eastAsia"/>
          <w:color w:val="00B050"/>
        </w:rPr>
        <w:t>，因此所有的储蓄将以投资的形式重新回到国民经济体系中，因此有储蓄率越高，则产出越多的结论。</w:t>
      </w:r>
    </w:p>
    <w:p>
      <w:pPr>
        <w:rPr>
          <w:color w:val="00B050"/>
        </w:rPr>
      </w:pPr>
      <w:r>
        <w:rPr>
          <w:color w:val="00B050"/>
        </w:rPr>
        <w:t>#由于gY</w:t>
      </w:r>
      <w:r>
        <w:rPr>
          <w:rFonts w:hint="eastAsia"/>
          <w:color w:val="00B050"/>
        </w:rPr>
        <w:t>与</w:t>
      </w:r>
      <w:r>
        <w:rPr>
          <w:color w:val="00B050"/>
        </w:rPr>
        <w:t>v成反比，故可以解释：一个国家经济实力越强，则经济增长率越低；一个国家经济实力越弱，则经济增长率越高。</w:t>
      </w:r>
    </w:p>
    <w:p>
      <w:r>
        <w:t>5.有保证的增长方程式：</w:t>
      </w:r>
    </w:p>
    <w:p>
      <w:pPr>
        <w:rPr>
          <w:highlight w:val="yellow"/>
        </w:rPr>
      </w:pPr>
      <w:r>
        <w:rPr>
          <w:highlight w:val="yellow"/>
        </w:rPr>
        <w:t>I.</w:t>
      </w:r>
      <w:r>
        <w:rPr>
          <w:rFonts w:hint="eastAsia"/>
          <w:highlight w:val="yellow"/>
        </w:rPr>
        <w:t>公式：</w:t>
      </w:r>
      <w:r>
        <w:rPr>
          <w:highlight w:val="yellow"/>
        </w:rPr>
        <w:t>g</w:t>
      </w:r>
      <w:r>
        <w:rPr>
          <w:highlight w:val="yellow"/>
          <w:vertAlign w:val="subscript"/>
        </w:rPr>
        <w:t>I</w:t>
      </w:r>
      <w:r>
        <w:rPr>
          <w:highlight w:val="yellow"/>
        </w:rPr>
        <w:t xml:space="preserve"> = s</w:t>
      </w:r>
      <w:r>
        <w:rPr>
          <w:highlight w:val="yellow"/>
          <w:vertAlign w:val="subscript"/>
        </w:rPr>
        <w:t>i</w:t>
      </w:r>
      <w:r>
        <w:rPr>
          <w:highlight w:val="yellow"/>
        </w:rPr>
        <w:t xml:space="preserve"> / v</w:t>
      </w:r>
      <w:r>
        <w:rPr>
          <w:highlight w:val="yellow"/>
          <w:vertAlign w:val="subscript"/>
        </w:rPr>
        <w:t>i</w:t>
      </w:r>
    </w:p>
    <w:p>
      <w:pPr>
        <w:rPr>
          <w:highlight w:val="yellow"/>
        </w:rPr>
      </w:pPr>
      <w:r>
        <w:rPr>
          <w:highlight w:val="yellow"/>
        </w:rPr>
        <w:t>式中：g</w:t>
      </w:r>
      <w:r>
        <w:rPr>
          <w:highlight w:val="yellow"/>
          <w:vertAlign w:val="subscript"/>
        </w:rPr>
        <w:t>I</w:t>
      </w:r>
      <w:r>
        <w:rPr>
          <w:highlight w:val="yellow"/>
        </w:rPr>
        <w:t>为有保证的经济增长率；</w:t>
      </w:r>
    </w:p>
    <w:p>
      <w:pPr>
        <w:rPr>
          <w:highlight w:val="yellow"/>
        </w:rPr>
      </w:pPr>
      <w:r>
        <w:rPr>
          <w:highlight w:val="yellow"/>
        </w:rPr>
        <w:t>s</w:t>
      </w:r>
      <w:r>
        <w:rPr>
          <w:highlight w:val="yellow"/>
          <w:vertAlign w:val="subscript"/>
        </w:rPr>
        <w:t>i</w:t>
      </w:r>
      <w:r>
        <w:rPr>
          <w:highlight w:val="yellow"/>
        </w:rPr>
        <w:t>为合意的储蓄率，即一个国家的居民希望保持的储蓄水平；</w:t>
      </w:r>
    </w:p>
    <w:p>
      <w:r>
        <w:rPr>
          <w:highlight w:val="yellow"/>
        </w:rPr>
        <w:t>v</w:t>
      </w:r>
      <w:r>
        <w:rPr>
          <w:highlight w:val="yellow"/>
          <w:vertAlign w:val="subscript"/>
        </w:rPr>
        <w:t>i</w:t>
      </w:r>
      <w:r>
        <w:rPr>
          <w:highlight w:val="yellow"/>
        </w:rPr>
        <w:t>为合意的资本-产量比，即一个国家的厂商希望保持的资本-产量比。</w:t>
      </w:r>
    </w:p>
    <w:p>
      <w:r>
        <w:t>II.</w:t>
      </w:r>
      <w:r>
        <w:rPr>
          <w:rFonts w:hint="eastAsia"/>
        </w:rPr>
        <w:t>经济含义：</w:t>
      </w:r>
      <w:r>
        <w:rPr>
          <w:rFonts w:hint="eastAsia"/>
          <w:color w:val="FF0000"/>
        </w:rPr>
        <w:t>要保证均衡的经济增长，一个国家的储蓄率与资本</w:t>
      </w:r>
      <w:r>
        <w:rPr>
          <w:color w:val="FF0000"/>
        </w:rPr>
        <w:t>-产量比必须符合居民与厂商的意愿。</w:t>
      </w:r>
    </w:p>
    <w:p>
      <w:r>
        <w:t>6.自然增长方程式：</w:t>
      </w:r>
    </w:p>
    <w:p>
      <w:pPr>
        <w:rPr>
          <w:highlight w:val="yellow"/>
        </w:rPr>
      </w:pPr>
      <w:r>
        <w:rPr>
          <w:highlight w:val="yellow"/>
        </w:rPr>
        <w:t>I.</w:t>
      </w:r>
      <w:r>
        <w:rPr>
          <w:rFonts w:hint="eastAsia"/>
          <w:highlight w:val="yellow"/>
        </w:rPr>
        <w:t>公式：</w:t>
      </w:r>
      <w:r>
        <w:rPr>
          <w:highlight w:val="yellow"/>
        </w:rPr>
        <w:t>g</w:t>
      </w:r>
      <w:r>
        <w:rPr>
          <w:highlight w:val="yellow"/>
          <w:vertAlign w:val="subscript"/>
        </w:rPr>
        <w:t>N</w:t>
      </w:r>
      <w:r>
        <w:rPr>
          <w:highlight w:val="yellow"/>
        </w:rPr>
        <w:t>= s</w:t>
      </w:r>
      <w:r>
        <w:rPr>
          <w:highlight w:val="yellow"/>
          <w:vertAlign w:val="subscript"/>
        </w:rPr>
        <w:t>n</w:t>
      </w:r>
      <w:r>
        <w:rPr>
          <w:highlight w:val="yellow"/>
        </w:rPr>
        <w:t xml:space="preserve"> / v</w:t>
      </w:r>
      <w:r>
        <w:rPr>
          <w:highlight w:val="yellow"/>
          <w:vertAlign w:val="subscript"/>
        </w:rPr>
        <w:t>n</w:t>
      </w:r>
      <w:r>
        <w:rPr>
          <w:highlight w:val="yellow"/>
        </w:rPr>
        <w:t xml:space="preserve"> = n</w:t>
      </w:r>
    </w:p>
    <w:p>
      <w:r>
        <w:rPr>
          <w:rFonts w:hint="eastAsia"/>
          <w:highlight w:val="yellow"/>
        </w:rPr>
        <w:t>式中：</w:t>
      </w:r>
      <w:r>
        <w:rPr>
          <w:highlight w:val="yellow"/>
        </w:rPr>
        <w:t>g</w:t>
      </w:r>
      <w:r>
        <w:rPr>
          <w:highlight w:val="yellow"/>
          <w:vertAlign w:val="subscript"/>
        </w:rPr>
        <w:t>N</w:t>
      </w:r>
      <w:r>
        <w:rPr>
          <w:highlight w:val="yellow"/>
        </w:rPr>
        <w:t>、s</w:t>
      </w:r>
      <w:r>
        <w:rPr>
          <w:highlight w:val="yellow"/>
          <w:vertAlign w:val="subscript"/>
        </w:rPr>
        <w:t>n</w:t>
      </w:r>
      <w:r>
        <w:rPr>
          <w:highlight w:val="yellow"/>
        </w:rPr>
        <w:t>、v</w:t>
      </w:r>
      <w:r>
        <w:rPr>
          <w:highlight w:val="yellow"/>
          <w:vertAlign w:val="subscript"/>
        </w:rPr>
        <w:t>n</w:t>
      </w:r>
      <w:r>
        <w:rPr>
          <w:highlight w:val="yellow"/>
        </w:rPr>
        <w:t>分别为充分就业时的经济增长率、储蓄率和资本-产量比；n为人口增长率。</w:t>
      </w:r>
    </w:p>
    <w:p>
      <w:r>
        <w:rPr>
          <w:color w:val="FF0000"/>
        </w:rPr>
        <w:t>II.</w:t>
      </w:r>
      <w:r>
        <w:rPr>
          <w:rFonts w:hint="eastAsia"/>
          <w:color w:val="FF0000"/>
        </w:rPr>
        <w:t>经济含义：要实现充分就业，一个国家的经济增长率必须等于该国人口增长率。</w:t>
      </w:r>
    </w:p>
    <w:p>
      <w:r>
        <w:t>7.哈罗德-多玛模型对经济增长基本问题的回答</w:t>
      </w:r>
      <w:r>
        <w:rPr>
          <w:rFonts w:hint="eastAsia"/>
        </w:rPr>
        <w:t>：</w:t>
      </w:r>
    </w:p>
    <w:p>
      <w:r>
        <w:rPr>
          <w:rFonts w:hint="eastAsia"/>
        </w:rPr>
        <w:t>①存在性原理：满足</w:t>
      </w:r>
      <w:r>
        <w:rPr>
          <w:highlight w:val="yellow"/>
        </w:rPr>
        <w:t>gY = gI = gN = n</w:t>
      </w:r>
      <w:r>
        <w:rPr>
          <w:rFonts w:hint="eastAsia"/>
        </w:rPr>
        <w:t>，则一个国家的经济可以长期增长。</w:t>
      </w:r>
    </w:p>
    <w:p>
      <w:r>
        <w:rPr>
          <w:rFonts w:hint="eastAsia"/>
        </w:rPr>
        <w:t>②不稳定性原理：</w:t>
      </w:r>
    </w:p>
    <w:p>
      <w:pPr>
        <w:rPr>
          <w:color w:val="FF0000"/>
        </w:rPr>
      </w:pPr>
      <w:r>
        <w:rPr>
          <w:color w:val="FF0000"/>
        </w:rPr>
        <w:t>I.若gY＞gI = gN，则s ＞ si 或 v ＜ vi，结果 si 进一步收缩或vi进一步扩大，从而使gY更加偏离gI 和 gN。</w:t>
      </w:r>
    </w:p>
    <w:p>
      <w:r>
        <w:rPr>
          <w:rFonts w:hint="eastAsia"/>
        </w:rPr>
        <w:t>例：若</w:t>
      </w:r>
      <w:r>
        <w:t>gY&gt;gI</w:t>
      </w:r>
      <w:r>
        <w:rPr>
          <w:rFonts w:hint="eastAsia"/>
        </w:rPr>
        <w:t>是由</w:t>
      </w:r>
      <w:r>
        <w:t>s&gt;si</w:t>
      </w:r>
      <w:r>
        <w:rPr>
          <w:rFonts w:hint="eastAsia"/>
        </w:rPr>
        <w:t>导致的，则居民会考虑减少储蓄，即增加消费，从而使</w:t>
      </w:r>
      <w:r>
        <w:t>gY</w:t>
      </w:r>
      <w:r>
        <w:rPr>
          <w:rFonts w:hint="eastAsia"/>
        </w:rPr>
        <w:t>进一步扩大，导致</w:t>
      </w:r>
      <w:r>
        <w:t>gY</w:t>
      </w:r>
      <w:r>
        <w:rPr>
          <w:rFonts w:hint="eastAsia"/>
        </w:rPr>
        <w:t>偏离程度上升。</w:t>
      </w:r>
    </w:p>
    <w:p>
      <w:r>
        <w:rPr>
          <w:rFonts w:hint="eastAsia"/>
        </w:rPr>
        <w:t>若</w:t>
      </w:r>
      <w:r>
        <w:t>gY&gt;gI</w:t>
      </w:r>
      <w:r>
        <w:rPr>
          <w:rFonts w:hint="eastAsia"/>
        </w:rPr>
        <w:t>是由</w:t>
      </w:r>
      <w:r>
        <w:t>v&lt;vi</w:t>
      </w:r>
      <w:r>
        <w:rPr>
          <w:rFonts w:hint="eastAsia"/>
        </w:rPr>
        <w:t>导致的，则厂商会考虑购买机器设备、厂房等，即增加投资，从而使</w:t>
      </w:r>
      <w:r>
        <w:t>gY</w:t>
      </w:r>
      <w:r>
        <w:rPr>
          <w:rFonts w:hint="eastAsia"/>
        </w:rPr>
        <w:t>进一步扩大，导致</w:t>
      </w:r>
      <w:r>
        <w:t>gY</w:t>
      </w:r>
      <w:r>
        <w:rPr>
          <w:rFonts w:hint="eastAsia"/>
        </w:rPr>
        <w:t>偏离程度上升。</w:t>
      </w:r>
    </w:p>
    <w:p>
      <w:pPr>
        <w:rPr>
          <w:color w:val="FF0000"/>
        </w:rPr>
      </w:pPr>
      <w:r>
        <w:rPr>
          <w:color w:val="FF0000"/>
        </w:rPr>
        <w:t>II.若gY ＜ gI =gN，则s ＜ si 或 v＞ vi，结果 si 进一步扩大或vi进一步收缩，从而使gY更加偏离gI 和gN。</w:t>
      </w:r>
    </w:p>
    <w:p>
      <w:r>
        <w:rPr>
          <w:rFonts w:hint="eastAsia"/>
        </w:rPr>
        <w:t>例：若</w:t>
      </w:r>
      <w:r>
        <w:t>gY&lt;gI</w:t>
      </w:r>
      <w:r>
        <w:rPr>
          <w:rFonts w:hint="eastAsia"/>
        </w:rPr>
        <w:t>是由</w:t>
      </w:r>
      <w:r>
        <w:t>s&lt;si</w:t>
      </w:r>
      <w:r>
        <w:rPr>
          <w:rFonts w:hint="eastAsia"/>
        </w:rPr>
        <w:t>导致的，则居民会考虑增加储蓄，即减少消费，从而使</w:t>
      </w:r>
      <w:r>
        <w:t>gY</w:t>
      </w:r>
      <w:r>
        <w:rPr>
          <w:rFonts w:hint="eastAsia"/>
        </w:rPr>
        <w:t>进一步收缩，导致</w:t>
      </w:r>
      <w:r>
        <w:t>gY</w:t>
      </w:r>
      <w:r>
        <w:rPr>
          <w:rFonts w:hint="eastAsia"/>
        </w:rPr>
        <w:t>偏离程度上升。</w:t>
      </w:r>
    </w:p>
    <w:p>
      <w:r>
        <w:rPr>
          <w:rFonts w:hint="eastAsia"/>
        </w:rPr>
        <w:t>若</w:t>
      </w:r>
      <w:r>
        <w:t>gY&lt;gI</w:t>
      </w:r>
      <w:r>
        <w:rPr>
          <w:rFonts w:hint="eastAsia"/>
        </w:rPr>
        <w:t>是由</w:t>
      </w:r>
      <w:r>
        <w:t>v&gt;vi</w:t>
      </w:r>
      <w:r>
        <w:rPr>
          <w:rFonts w:hint="eastAsia"/>
        </w:rPr>
        <w:t>导致的，则厂商会考虑减少购买机器设备、厂房等，即减少投资，从而使</w:t>
      </w:r>
      <w:r>
        <w:t>gY</w:t>
      </w:r>
      <w:r>
        <w:rPr>
          <w:rFonts w:hint="eastAsia"/>
        </w:rPr>
        <w:t>进一步收缩，导致</w:t>
      </w:r>
      <w:r>
        <w:t>gY</w:t>
      </w:r>
      <w:r>
        <w:rPr>
          <w:rFonts w:hint="eastAsia"/>
        </w:rPr>
        <w:t>偏离程度上升。</w:t>
      </w:r>
    </w:p>
    <w:p>
      <w:r>
        <w:rPr>
          <w:rFonts w:hint="eastAsia"/>
        </w:rPr>
        <w:t>③</w:t>
      </w:r>
      <w:r>
        <w:t>可调控性原理</w:t>
      </w:r>
    </w:p>
    <w:p>
      <w:r>
        <w:t>I.从短期看，政府应运用财政政策和货币政策使gY与gI保持一致，避免经济增长的波动；</w:t>
      </w:r>
    </w:p>
    <w:p>
      <w:r>
        <w:t>II.从长期看，政府应运用产业政策、分配政策和人口政策使gY、gI 与gN 保持一致，以实现国民经济持续、稳定的增长。</w:t>
      </w:r>
    </w:p>
    <w:p/>
    <w:p>
      <w:pPr>
        <w:rPr>
          <w:b/>
          <w:sz w:val="28"/>
          <w:szCs w:val="28"/>
        </w:rPr>
      </w:pPr>
      <w:r>
        <w:rPr>
          <w:rFonts w:hint="eastAsia"/>
          <w:b/>
          <w:sz w:val="28"/>
          <w:szCs w:val="28"/>
        </w:rPr>
        <w:t>第二节 新古典增长模型</w:t>
      </w:r>
    </w:p>
    <w:p>
      <w:r>
        <w:rPr>
          <w:rFonts w:hint="eastAsia"/>
        </w:rPr>
        <w:t>1.基本假定和思路：</w:t>
      </w:r>
    </w:p>
    <w:p>
      <w:r>
        <w:rPr>
          <w:rFonts w:hint="eastAsia"/>
        </w:rPr>
        <w:t>①</w:t>
      </w:r>
      <w:r>
        <w:t>经济由一个部门组成，该部门生产一种既可用于投资也可用于消费的商品；</w:t>
      </w:r>
    </w:p>
    <w:p>
      <w:r>
        <w:rPr>
          <w:rFonts w:hint="eastAsia"/>
        </w:rPr>
        <w:t>②</w:t>
      </w:r>
      <w:r>
        <w:t>该经济为不存在国际贸易的封闭经济，且政府部门被忽略；</w:t>
      </w:r>
    </w:p>
    <w:p>
      <w:pPr>
        <w:tabs>
          <w:tab w:val="left" w:pos="3297"/>
        </w:tabs>
        <w:rPr>
          <w:rFonts w:hint="eastAsia" w:eastAsiaTheme="minorEastAsia"/>
          <w:color w:val="FF0000"/>
          <w:lang w:eastAsia="zh-CN"/>
        </w:rPr>
        <w:pPrChange w:id="0" w:author="微信用户" w:date="2023-06-24T16:57:22Z">
          <w:pPr/>
        </w:pPrChange>
      </w:pPr>
      <w:r>
        <w:rPr>
          <w:rFonts w:hint="eastAsia"/>
          <w:color w:val="FF0000"/>
        </w:rPr>
        <w:t>③</w:t>
      </w:r>
      <w:r>
        <w:rPr>
          <w:color w:val="FF0000"/>
        </w:rPr>
        <w:t>生产的规模报酬不变；</w:t>
      </w:r>
      <w:ins w:id="1" w:author="微信用户" w:date="2023-06-24T16:57:22Z">
        <w:r>
          <w:rPr>
            <w:rFonts w:hint="eastAsia"/>
            <w:color w:val="FF0000"/>
            <w:lang w:eastAsia="zh-CN"/>
          </w:rPr>
          <w:tab/>
        </w:r>
      </w:ins>
      <w:bookmarkStart w:id="0" w:name="_GoBack"/>
      <w:bookmarkEnd w:id="0"/>
    </w:p>
    <w:p>
      <w:r>
        <w:rPr>
          <w:rFonts w:hint="eastAsia"/>
        </w:rPr>
        <w:t>④</w:t>
      </w:r>
      <w:r>
        <w:t>该经济的技术进步、人口增长及资本折旧的速度都由外生因素决定；</w:t>
      </w:r>
    </w:p>
    <w:p>
      <w:r>
        <w:rPr>
          <w:rFonts w:hint="eastAsia"/>
        </w:rPr>
        <w:t>⑤</w:t>
      </w:r>
      <w:r>
        <w:t>生产要素的边际收益递减；</w:t>
      </w:r>
    </w:p>
    <w:p>
      <w:r>
        <w:rPr>
          <w:rFonts w:hint="eastAsia"/>
        </w:rPr>
        <w:t>⑥</w:t>
      </w:r>
      <w:r>
        <w:t>社会储蓄函数S=sY，s为储蓄率。</w:t>
      </w:r>
    </w:p>
    <w:p>
      <w:r>
        <w:t>2</w:t>
      </w:r>
      <w:r>
        <w:rPr>
          <w:rFonts w:hint="eastAsia"/>
        </w:rPr>
        <w:t>.没有技术进步的新古典增长模型：</w:t>
      </w:r>
    </w:p>
    <w:p>
      <w:r>
        <w:rPr>
          <w:rFonts w:hint="eastAsia"/>
        </w:rPr>
        <w:t>①基本方程</w:t>
      </w:r>
      <w:r>
        <w:t>---索罗模型</w:t>
      </w:r>
      <w:r>
        <w:rPr>
          <w:rFonts w:hint="eastAsia"/>
        </w:rPr>
        <w:t>：</w:t>
      </w:r>
    </w:p>
    <w:p>
      <w:r>
        <w:rPr>
          <w:rFonts w:hint="eastAsia"/>
        </w:rPr>
        <w:t>I</w:t>
      </w:r>
      <w:r>
        <w:t>.</w:t>
      </w:r>
      <w:r>
        <w:rPr>
          <w:rFonts w:hint="eastAsia"/>
        </w:rPr>
        <w:t>方程：</w:t>
      </w:r>
      <w:r>
        <w:rPr>
          <w:highlight w:val="yellow"/>
        </w:rPr>
        <w:object>
          <v:shape id="_x0000_i1032" o:spt="75" type="#_x0000_t75" style="height:45pt;width:308.4pt;" o:ole="t" filled="f" o:preferrelative="t" stroked="f" coordsize="21600,21600">
            <v:path/>
            <v:fill on="f" focussize="0,0"/>
            <v:stroke on="f" joinstyle="miter"/>
            <v:imagedata r:id="rId21" o:title=""/>
            <o:lock v:ext="edit" aspectratio="t"/>
            <w10:wrap type="none"/>
            <w10:anchorlock/>
          </v:shape>
          <o:OLEObject Type="Embed" ProgID="Unknown" ShapeID="_x0000_i1032" DrawAspect="Content" ObjectID="_1468075732" r:id="rId20">
            <o:LockedField>false</o:LockedField>
          </o:OLEObject>
        </w:object>
      </w:r>
    </w:p>
    <w:p>
      <w:r>
        <w:rPr>
          <w:rFonts w:hint="eastAsia"/>
        </w:rPr>
        <w:t>I</w:t>
      </w:r>
      <w:r>
        <w:t>I.</w:t>
      </w:r>
      <w:r>
        <w:rPr>
          <w:rFonts w:hint="eastAsia"/>
        </w:rPr>
        <w:t>推导：</w:t>
      </w:r>
    </w:p>
    <w:p>
      <w:r>
        <w:rPr>
          <w:rFonts w:hint="eastAsia"/>
        </w:rPr>
        <w:t>在没有技术进步的情况下（哈罗德中性假设），设生产函数为：</w:t>
      </w:r>
    </w:p>
    <w:p>
      <w:r>
        <w:t>Y=F(N, K)</w:t>
      </w:r>
    </w:p>
    <w:p>
      <w:r>
        <w:rPr>
          <w:rFonts w:hint="eastAsia"/>
        </w:rPr>
        <w:t>（</w:t>
      </w:r>
      <w:r>
        <w:t>Y</w:t>
      </w:r>
      <w:r>
        <w:rPr>
          <w:rFonts w:hint="eastAsia"/>
        </w:rPr>
        <w:t>：产出，N：劳动，K：资本，产出是生产要素的函数）</w:t>
      </w:r>
    </w:p>
    <w:p>
      <w:r>
        <w:rPr>
          <w:rFonts w:hint="eastAsia"/>
        </w:rPr>
        <w:t>根据生产规模报酬不变的假定，有：</w:t>
      </w:r>
    </w:p>
    <w:p>
      <w:r>
        <w:t>λY=F(λN, λK)</w:t>
      </w:r>
    </w:p>
    <w:p>
      <w:r>
        <w:rPr>
          <w:rFonts w:hint="eastAsia"/>
        </w:rPr>
        <w:t>取λ</w:t>
      </w:r>
      <w:r>
        <w:t>=1/N，上式变为：</w:t>
      </w:r>
    </w:p>
    <w:p>
      <w:r>
        <w:t>Y/N=F(1, K/N)</w:t>
      </w:r>
    </w:p>
    <w:p>
      <w:r>
        <w:rPr>
          <w:rFonts w:hint="eastAsia"/>
        </w:rPr>
        <w:t>令：</w:t>
      </w:r>
    </w:p>
    <w:p>
      <w:r>
        <w:t>f(k)=F(1, k)</w:t>
      </w:r>
    </w:p>
    <w:p>
      <w:r>
        <w:t>y=Y/N</w:t>
      </w:r>
      <w:r>
        <w:rPr>
          <w:rFonts w:hint="eastAsia"/>
        </w:rPr>
        <w:t>（人均产出）</w:t>
      </w:r>
    </w:p>
    <w:p>
      <w:r>
        <w:t>k= K/N</w:t>
      </w:r>
      <w:r>
        <w:rPr>
          <w:rFonts w:hint="eastAsia"/>
        </w:rPr>
        <w:t>（人均资本）</w:t>
      </w:r>
    </w:p>
    <w:p>
      <w:pPr>
        <w:rPr>
          <w:color w:val="00B050"/>
        </w:rPr>
      </w:pPr>
      <w:r>
        <w:rPr>
          <w:rFonts w:hint="eastAsia"/>
          <w:color w:val="00B050"/>
        </w:rPr>
        <w:t>#这里隐含：资本和劳动可以完全替代，这是不合理的。</w:t>
      </w:r>
    </w:p>
    <w:p>
      <w:r>
        <w:rPr>
          <w:rFonts w:hint="eastAsia"/>
        </w:rPr>
        <w:t>则生产函数的人均表达形式：</w:t>
      </w:r>
    </w:p>
    <w:p>
      <w:r>
        <w:t>y=f(k)</w:t>
      </w:r>
      <w:r>
        <w:rPr>
          <w:rFonts w:hint="eastAsia"/>
        </w:rPr>
        <w:t>（人均产出）</w:t>
      </w:r>
    </w:p>
    <w:p>
      <w:r>
        <w:rPr>
          <w:rFonts w:hint="eastAsia"/>
        </w:rPr>
        <w:t>一般地说，资本积累受两种因素的影响，即投资和折旧，则有：</w:t>
      </w:r>
    </w:p>
    <w:p>
      <w:r>
        <w:object>
          <v:shape id="_x0000_i1033" o:spt="75" type="#_x0000_t75" style="height:57pt;width:283.2pt;" o:ole="t" filled="f" o:preferrelative="t" stroked="f" coordsize="21600,21600">
            <v:path/>
            <v:fill on="f" focussize="0,0"/>
            <v:stroke on="f" joinstyle="miter"/>
            <v:imagedata r:id="rId23" o:title=""/>
            <o:lock v:ext="edit" aspectratio="t"/>
            <w10:wrap type="none"/>
            <w10:anchorlock/>
          </v:shape>
          <o:OLEObject Type="Embed" ProgID="Unknown" ShapeID="_x0000_i1033" DrawAspect="Content" ObjectID="_1468075733" r:id="rId22">
            <o:LockedField>false</o:LockedField>
          </o:OLEObject>
        </w:object>
      </w:r>
      <w:r>
        <w:t xml:space="preserve"> </w:t>
      </w:r>
    </w:p>
    <w:p>
      <w:pPr>
        <w:rPr>
          <w:color w:val="00B050"/>
        </w:rPr>
      </w:pPr>
      <w:r>
        <w:rPr>
          <w:rFonts w:hint="eastAsia"/>
          <w:color w:val="00B050"/>
        </w:rPr>
        <w:t>#变量上加“·”表示对时间求导，δ代表折旧率。</w:t>
      </w:r>
    </w:p>
    <w:p>
      <w:r>
        <w:rPr>
          <w:rFonts w:hint="eastAsia"/>
        </w:rPr>
        <w:t>上式两边同除以</w:t>
      </w:r>
      <w:r>
        <w:t>N,可得</w:t>
      </w:r>
      <w:r>
        <w:rPr>
          <w:rFonts w:hint="eastAsia"/>
        </w:rPr>
        <w:t>：</w:t>
      </w:r>
    </w:p>
    <w:p>
      <w:r>
        <w:object>
          <v:shape id="_x0000_i1034" o:spt="75" type="#_x0000_t75" style="height:60.6pt;width:415.2pt;" o:ole="t" filled="f" o:preferrelative="t" stroked="f" coordsize="21600,21600">
            <v:path/>
            <v:fill on="f" focussize="0,0"/>
            <v:stroke on="f" joinstyle="miter"/>
            <v:imagedata r:id="rId25" o:title=""/>
            <o:lock v:ext="edit" aspectratio="t"/>
            <w10:wrap type="none"/>
            <w10:anchorlock/>
          </v:shape>
          <o:OLEObject Type="Embed" ProgID="Unknown" ShapeID="_x0000_i1034" DrawAspect="Content" ObjectID="_1468075734" r:id="rId24">
            <o:LockedField>false</o:LockedField>
          </o:OLEObject>
        </w:object>
      </w:r>
    </w:p>
    <w:p>
      <w:r>
        <w:rPr>
          <w:rFonts w:hint="eastAsia"/>
        </w:rPr>
        <w:t>由于</w:t>
      </w:r>
      <w:r>
        <w:t>k=K/N，对该式关于时间变量求导，则有：</w:t>
      </w:r>
    </w:p>
    <w:p>
      <w:r>
        <w:object>
          <v:shape id="_x0000_i1035" o:spt="75" type="#_x0000_t75" style="height:54pt;width:336pt;" o:ole="t" filled="f" o:preferrelative="t" stroked="f" coordsize="21600,21600">
            <v:path/>
            <v:fill on="f" focussize="0,0"/>
            <v:stroke on="f" joinstyle="miter"/>
            <v:imagedata r:id="rId27" o:title=""/>
            <o:lock v:ext="edit" aspectratio="t"/>
            <w10:wrap type="none"/>
            <w10:anchorlock/>
          </v:shape>
          <o:OLEObject Type="Embed" ProgID="Unknown" ShapeID="_x0000_i1035" DrawAspect="Content" ObjectID="_1468075735" r:id="rId26">
            <o:LockedField>false</o:LockedField>
          </o:OLEObject>
        </w:object>
      </w:r>
    </w:p>
    <w:p>
      <w:pPr>
        <w:rPr>
          <w:color w:val="00B050"/>
        </w:rPr>
      </w:pPr>
      <w:r>
        <w:rPr>
          <w:rFonts w:hint="eastAsia"/>
          <w:color w:val="00B050"/>
        </w:rPr>
        <w:t>#</w:t>
      </w:r>
      <w:r>
        <w:rPr>
          <w:color w:val="00B050"/>
        </w:rPr>
        <w:t>n</w:t>
      </w:r>
      <w:r>
        <w:rPr>
          <w:rFonts w:hint="eastAsia"/>
          <w:color w:val="00B050"/>
        </w:rPr>
        <w:t>代表人口增长率</w:t>
      </w:r>
    </w:p>
    <w:p>
      <w:r>
        <w:rPr>
          <w:rFonts w:hint="eastAsia"/>
        </w:rPr>
        <w:t>进而：</w:t>
      </w:r>
    </w:p>
    <w:p>
      <w:r>
        <w:object>
          <v:shape id="_x0000_i1036" o:spt="75" type="#_x0000_t75" style="height:57.6pt;width:136.2pt;" o:ole="t" filled="f" o:preferrelative="t" stroked="f" coordsize="21600,21600">
            <v:path/>
            <v:fill on="f" focussize="0,0"/>
            <v:stroke on="f" joinstyle="miter"/>
            <v:imagedata r:id="rId29" o:title=""/>
            <o:lock v:ext="edit" aspectratio="t"/>
            <w10:wrap type="none"/>
            <w10:anchorlock/>
          </v:shape>
          <o:OLEObject Type="Embed" ProgID="Unknown" ShapeID="_x0000_i1036" DrawAspect="Content" ObjectID="_1468075736" r:id="rId28">
            <o:LockedField>false</o:LockedField>
          </o:OLEObject>
        </w:object>
      </w:r>
    </w:p>
    <w:p>
      <w:r>
        <w:object>
          <v:shape id="_x0000_i1037" o:spt="75" type="#_x0000_t75" style="height:54pt;width:156.6pt;" o:ole="t" filled="f" o:preferrelative="t" stroked="f" coordsize="21600,21600">
            <v:path/>
            <v:fill on="f" focussize="0,0"/>
            <v:stroke on="f" joinstyle="miter"/>
            <v:imagedata r:id="rId31" o:title=""/>
            <o:lock v:ext="edit" aspectratio="t"/>
            <w10:wrap type="none"/>
            <w10:anchorlock/>
          </v:shape>
          <o:OLEObject Type="Embed" ProgID="Unknown" ShapeID="_x0000_i1037" DrawAspect="Content" ObjectID="_1468075737" r:id="rId30">
            <o:LockedField>false</o:LockedField>
          </o:OLEObject>
        </w:object>
      </w:r>
    </w:p>
    <w:p>
      <w:r>
        <w:rPr>
          <w:rFonts w:hint="eastAsia"/>
        </w:rPr>
        <w:t>进一步化简整理得新古典增长模型的基本方程：</w:t>
      </w:r>
    </w:p>
    <w:p>
      <w:r>
        <w:object>
          <v:shape id="_x0000_i1038" o:spt="75" type="#_x0000_t75" style="height:54.6pt;width:239.4pt;" o:ole="t" filled="f" o:preferrelative="t" stroked="f" coordsize="21600,21600">
            <v:path/>
            <v:fill on="f" focussize="0,0"/>
            <v:stroke on="f" joinstyle="miter"/>
            <v:imagedata r:id="rId33" o:title=""/>
            <o:lock v:ext="edit" aspectratio="t"/>
            <w10:wrap type="none"/>
            <w10:anchorlock/>
          </v:shape>
          <o:OLEObject Type="Embed" ProgID="Unknown" ShapeID="_x0000_i1038" DrawAspect="Content" ObjectID="_1468075738" r:id="rId32">
            <o:LockedField>false</o:LockedField>
          </o:OLEObject>
        </w:object>
      </w:r>
    </w:p>
    <w:p>
      <w:r>
        <w:rPr>
          <w:rFonts w:hint="eastAsia"/>
        </w:rPr>
        <w:t>I</w:t>
      </w:r>
      <w:r>
        <w:t>II.</w:t>
      </w:r>
      <w:r>
        <w:rPr>
          <w:rFonts w:hint="eastAsia"/>
        </w:rPr>
        <w:t>新古典增长模型基本方程的内涵：一个社会的经济增长取决于三个因素，即</w:t>
      </w:r>
    </w:p>
    <w:p>
      <w:pPr>
        <w:rPr>
          <w:color w:val="FF0000"/>
        </w:rPr>
      </w:pPr>
      <w:r>
        <w:t>i.</w:t>
      </w:r>
      <w:r>
        <w:rPr>
          <w:color w:val="FF0000"/>
        </w:rPr>
        <w:t>储蓄率</w:t>
      </w:r>
    </w:p>
    <w:p>
      <w:pPr>
        <w:rPr>
          <w:color w:val="000000" w:themeColor="text1"/>
          <w14:textFill>
            <w14:solidFill>
              <w14:schemeClr w14:val="tx1"/>
            </w14:solidFill>
          </w14:textFill>
        </w:rPr>
      </w:pPr>
      <w:r>
        <w:t>ii.原有人口人均资本增量，称</w:t>
      </w:r>
      <w:r>
        <w:rPr>
          <w:color w:val="FF0000"/>
        </w:rPr>
        <w:t>资本深化</w:t>
      </w:r>
      <w:r>
        <w:rPr>
          <w:rFonts w:hint="eastAsia"/>
          <w:color w:val="000000" w:themeColor="text1"/>
          <w14:textFill>
            <w14:solidFill>
              <w14:schemeClr w14:val="tx1"/>
            </w14:solidFill>
          </w14:textFill>
        </w:rPr>
        <w:t>。</w:t>
      </w:r>
    </w:p>
    <w:p>
      <w:r>
        <w:t>iii.新增人口人均资本增量，称</w:t>
      </w:r>
      <w:r>
        <w:rPr>
          <w:color w:val="FF0000"/>
        </w:rPr>
        <w:t>资本广化</w:t>
      </w:r>
      <w:r>
        <w:t>。</w:t>
      </w:r>
    </w:p>
    <w:p>
      <w:r>
        <w:t>IV.</w:t>
      </w:r>
      <w:r>
        <w:rPr>
          <w:rFonts w:hint="eastAsia"/>
        </w:rPr>
        <w:t>内涵的数理表达：</w:t>
      </w:r>
    </w:p>
    <w:p>
      <w:r>
        <w:rPr>
          <w:highlight w:val="yellow"/>
        </w:rPr>
        <w:object>
          <v:shape id="_x0000_i1039" o:spt="75" type="#_x0000_t75" style="height:48pt;width:261.6pt;" o:ole="t" filled="f" o:preferrelative="t" stroked="f" coordsize="21600,21600">
            <v:path/>
            <v:fill on="f" focussize="0,0"/>
            <v:stroke on="f" joinstyle="miter"/>
            <v:imagedata r:id="rId35" o:title=""/>
            <o:lock v:ext="edit" aspectratio="t"/>
            <w10:wrap type="none"/>
            <w10:anchorlock/>
          </v:shape>
          <o:OLEObject Type="Embed" ProgID="Unknown" ShapeID="_x0000_i1039" DrawAspect="Content" ObjectID="_1468075739" r:id="rId34">
            <o:LockedField>false</o:LockedField>
          </o:OLEObject>
        </w:object>
      </w:r>
    </w:p>
    <w:p>
      <w:pPr>
        <w:rPr>
          <w:color w:val="FF0000"/>
        </w:rPr>
      </w:pPr>
      <w:r>
        <w:rPr>
          <w:rFonts w:hint="eastAsia"/>
          <w:color w:val="FF0000"/>
          <w:highlight w:val="yellow"/>
        </w:rPr>
        <w:t>资本深化</w:t>
      </w:r>
      <w:r>
        <w:rPr>
          <w:color w:val="FF0000"/>
          <w:highlight w:val="yellow"/>
        </w:rPr>
        <w:t>=人均储蓄（投资）-资本广化</w:t>
      </w:r>
    </w:p>
    <w:p>
      <w:pPr>
        <w:rPr>
          <w:color w:val="FF0000"/>
        </w:rPr>
      </w:pPr>
      <w:r>
        <w:rPr>
          <w:rFonts w:hint="eastAsia"/>
        </w:rPr>
        <w:t>表明：</w:t>
      </w:r>
      <w:r>
        <w:rPr>
          <w:rFonts w:hint="eastAsia"/>
          <w:color w:val="FF0000"/>
        </w:rPr>
        <w:t>人均资本变化等于人均储蓄减去</w:t>
      </w:r>
      <w:r>
        <w:rPr>
          <w:color w:val="FF0000"/>
        </w:rPr>
        <w:t xml:space="preserve"> (n+δ)k</w:t>
      </w:r>
    </w:p>
    <w:p>
      <w:r>
        <w:t>3</w:t>
      </w:r>
      <w:r>
        <w:rPr>
          <w:rFonts w:hint="eastAsia"/>
        </w:rPr>
        <w:t>.新古典增长模型的稳态：</w:t>
      </w:r>
    </w:p>
    <w:p>
      <w:r>
        <w:rPr>
          <w:rFonts w:hint="eastAsia"/>
        </w:rPr>
        <w:t>①存在性原理：</w:t>
      </w:r>
    </w:p>
    <w:p>
      <w:r>
        <w:rPr>
          <w:rFonts w:hint="eastAsia"/>
          <w:color w:val="000000" w:themeColor="text1"/>
          <w14:textFill>
            <w14:solidFill>
              <w14:schemeClr w14:val="tx1"/>
            </w14:solidFill>
          </w14:textFill>
        </w:rPr>
        <w:t>I</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公式：</w:t>
      </w:r>
      <w:r>
        <w:rPr>
          <w:rFonts w:hint="eastAsia"/>
          <w:color w:val="000000" w:themeColor="text1"/>
          <w:highlight w:val="yellow"/>
          <w14:textFill>
            <w14:solidFill>
              <w14:schemeClr w14:val="tx1"/>
            </w14:solidFill>
          </w14:textFill>
        </w:rPr>
        <w:t>Δ</w:t>
      </w:r>
      <w:r>
        <w:rPr>
          <w:color w:val="000000" w:themeColor="text1"/>
          <w:highlight w:val="yellow"/>
          <w14:textFill>
            <w14:solidFill>
              <w14:schemeClr w14:val="tx1"/>
            </w14:solidFill>
          </w14:textFill>
        </w:rPr>
        <w:t>Y/Y = n</w:t>
      </w:r>
    </w:p>
    <w:p>
      <w:r>
        <w:rPr>
          <w:rFonts w:hint="eastAsia"/>
        </w:rPr>
        <w:t>I</w:t>
      </w:r>
      <w:r>
        <w:t>I.</w:t>
      </w:r>
      <w:r>
        <w:rPr>
          <w:rFonts w:hint="eastAsia"/>
        </w:rPr>
        <w:t>推导：</w:t>
      </w:r>
    </w:p>
    <w:p>
      <w:r>
        <w:t>若</w:t>
      </w:r>
      <w:r>
        <w:object>
          <v:shape id="_x0000_i1040" o:spt="75" type="#_x0000_t75" style="height:27pt;width:43.8pt;" o:ole="t" filled="f" o:preferrelative="t" stroked="f" coordsize="21600,21600">
            <v:path/>
            <v:fill on="f" focussize="0,0"/>
            <v:stroke on="f" joinstyle="miter"/>
            <v:imagedata r:id="rId37" o:title=""/>
            <o:lock v:ext="edit" aspectratio="t"/>
            <w10:wrap type="none"/>
            <w10:anchorlock/>
          </v:shape>
          <o:OLEObject Type="Embed" ProgID="Unknown" ShapeID="_x0000_i1040" DrawAspect="Content" ObjectID="_1468075740" r:id="rId36">
            <o:LockedField>false</o:LockedField>
          </o:OLEObject>
        </w:object>
      </w:r>
      <w:r>
        <w:rPr>
          <w:rFonts w:hint="eastAsia"/>
        </w:rPr>
        <w:t>，</w:t>
      </w:r>
      <w:r>
        <w:t>则</w:t>
      </w:r>
    </w:p>
    <w:p>
      <w:r>
        <w:t>s·f(k) = (n+δ)k, 即[s·f(k)]/ k = n+δ；</w:t>
      </w:r>
    </w:p>
    <w:p>
      <w:r>
        <w:t>因f(k) =y=Y/N，k = K/N，则有：</w:t>
      </w:r>
    </w:p>
    <w:p>
      <w:r>
        <w:t>s·Y/N·N/K = s·Y/K=n +δ ；</w:t>
      </w:r>
    </w:p>
    <w:p>
      <w:r>
        <w:t>因s·Y = S，而S = I，若折旧率等于δ ，则</w:t>
      </w:r>
    </w:p>
    <w:p>
      <w:r>
        <w:rPr>
          <w:color w:val="FF0000"/>
        </w:rPr>
        <w:t xml:space="preserve">I =ΔK+δK </w:t>
      </w:r>
      <w:r>
        <w:rPr>
          <w:rFonts w:hint="eastAsia"/>
          <w:color w:val="FF0000"/>
        </w:rPr>
        <w:t>（资本增量+折旧）</w:t>
      </w:r>
      <w:r>
        <w:t>；则</w:t>
      </w:r>
    </w:p>
    <w:p>
      <w:r>
        <w:t>( ΔK+ δK )/ K = n+δ</w:t>
      </w:r>
    </w:p>
    <w:p>
      <w:r>
        <w:t>得到ΔK/K = n；</w:t>
      </w:r>
    </w:p>
    <w:p>
      <w:r>
        <w:rPr>
          <w:color w:val="FF0000"/>
        </w:rPr>
        <w:t>因哈罗德中性假设为K/Y = ΔK/ΔY</w:t>
      </w:r>
      <w:r>
        <w:t>，即ΔY/Y = ΔK/K，所以有</w:t>
      </w:r>
    </w:p>
    <w:p>
      <w:r>
        <w:t>ΔY/Y = n</w:t>
      </w:r>
    </w:p>
    <w:p>
      <w:r>
        <w:rPr>
          <w:rFonts w:hint="eastAsia"/>
        </w:rPr>
        <w:t>②稳定性原理：</w:t>
      </w:r>
    </w:p>
    <w:p>
      <w:r>
        <w:rPr>
          <w:rFonts w:hint="eastAsia"/>
        </w:rPr>
        <w:t>I</w:t>
      </w:r>
      <w:r>
        <w:t>.</w:t>
      </w:r>
      <w:r>
        <w:rPr>
          <w:rFonts w:hint="eastAsia"/>
        </w:rPr>
        <w:t>数理推导：</w:t>
      </w:r>
    </w:p>
    <w:p>
      <w:r>
        <w:rPr>
          <w:rFonts w:hint="eastAsia"/>
        </w:rPr>
        <w:t>考虑</w:t>
      </w:r>
      <w:r>
        <w:object>
          <v:shape id="_x0000_i1041" o:spt="75" type="#_x0000_t75" style="height:71.4pt;width:285.6pt;" o:ole="t" filled="f" o:preferrelative="t" stroked="f" coordsize="21600,21600">
            <v:path/>
            <v:fill on="f" focussize="0,0"/>
            <v:stroke on="f" joinstyle="miter"/>
            <v:imagedata r:id="rId39" o:title=""/>
            <o:lock v:ext="edit" aspectratio="t"/>
            <w10:wrap type="none"/>
            <w10:anchorlock/>
          </v:shape>
          <o:OLEObject Type="Embed" ProgID="Unknown" ShapeID="_x0000_i1041" DrawAspect="Content" ObjectID="_1468075741" r:id="rId38">
            <o:LockedField>false</o:LockedField>
          </o:OLEObject>
        </w:object>
      </w:r>
    </w:p>
    <w:p>
      <w:r>
        <w:rPr>
          <w:rFonts w:hint="eastAsia"/>
        </w:rPr>
        <w:t>i</w:t>
      </w:r>
      <w:r>
        <w:t>.</w:t>
      </w:r>
      <w:r>
        <w:rPr>
          <w:rFonts w:hint="eastAsia"/>
        </w:rPr>
        <w:t>如果</w:t>
      </w:r>
      <w:r>
        <w:t>sf(k) ＞(n+δ) k，</w:t>
      </w:r>
      <w:r>
        <w:rPr>
          <w:rFonts w:hint="eastAsia"/>
        </w:rPr>
        <w:t>即</w:t>
      </w:r>
      <w:r>
        <w:object>
          <v:shape id="_x0000_i1042" o:spt="75" type="#_x0000_t75" style="height:61.8pt;width:112.2pt;" o:ole="t" filled="f" o:preferrelative="t" stroked="f" coordsize="21600,21600">
            <v:path/>
            <v:fill on="f" focussize="0,0"/>
            <v:stroke on="f" joinstyle="miter"/>
            <v:imagedata r:id="rId41" o:title=""/>
            <o:lock v:ext="edit" aspectratio="t"/>
            <w10:wrap type="none"/>
            <w10:anchorlock/>
          </v:shape>
          <o:OLEObject Type="Embed" ProgID="Unknown" ShapeID="_x0000_i1042" DrawAspect="Content" ObjectID="_1468075742" r:id="rId40">
            <o:LockedField>false</o:LockedField>
          </o:OLEObject>
        </w:object>
      </w:r>
      <w:r>
        <w:rPr>
          <w:rFonts w:hint="eastAsia"/>
        </w:rPr>
        <w:t>，则</w:t>
      </w:r>
      <w:r>
        <w:t xml:space="preserve">资本存量增加； </w:t>
      </w:r>
    </w:p>
    <w:p>
      <w:r>
        <w:rPr>
          <w:rFonts w:hint="eastAsia"/>
        </w:rPr>
        <w:t>i</w:t>
      </w:r>
      <w:r>
        <w:t>i.</w:t>
      </w:r>
      <w:r>
        <w:rPr>
          <w:rFonts w:hint="eastAsia"/>
        </w:rPr>
        <w:t>如果</w:t>
      </w:r>
      <w:r>
        <w:t>sf(k) ＜(n+δ) k，</w:t>
      </w:r>
      <w:r>
        <w:rPr>
          <w:rFonts w:hint="eastAsia"/>
        </w:rPr>
        <w:t>即</w:t>
      </w:r>
      <w:r>
        <w:object>
          <v:shape id="_x0000_i1043" o:spt="75" type="#_x0000_t75" style="height:61.8pt;width:112.2pt;" o:ole="t" filled="f" o:preferrelative="t" stroked="f" coordsize="21600,21600">
            <v:path/>
            <v:fill on="f" focussize="0,0"/>
            <v:stroke on="f" joinstyle="miter"/>
            <v:imagedata r:id="rId43" o:title=""/>
            <o:lock v:ext="edit" aspectratio="t"/>
            <w10:wrap type="none"/>
            <w10:anchorlock/>
          </v:shape>
          <o:OLEObject Type="Embed" ProgID="Unknown" ShapeID="_x0000_i1043" DrawAspect="Content" ObjectID="_1468075743" r:id="rId42">
            <o:LockedField>false</o:LockedField>
          </o:OLEObject>
        </w:object>
      </w:r>
      <w:r>
        <w:rPr>
          <w:rFonts w:hint="eastAsia"/>
        </w:rPr>
        <w:t>，则</w:t>
      </w:r>
      <w:r>
        <w:t xml:space="preserve">资本存量减少； </w:t>
      </w:r>
    </w:p>
    <w:p>
      <w:r>
        <w:rPr>
          <w:rFonts w:hint="eastAsia"/>
        </w:rPr>
        <w:t>i</w:t>
      </w:r>
      <w:r>
        <w:t>ii.如果sf(k)  = (n+δ)k，</w:t>
      </w:r>
      <w:r>
        <w:rPr>
          <w:rFonts w:hint="eastAsia"/>
        </w:rPr>
        <w:t>即</w:t>
      </w:r>
      <w:r>
        <w:object>
          <v:shape id="_x0000_i1044" o:spt="75" type="#_x0000_t75" style="height:61.8pt;width:112.8pt;" o:ole="t" filled="f" o:preferrelative="t" stroked="f" coordsize="21600,21600">
            <v:path/>
            <v:fill on="f" focussize="0,0"/>
            <v:stroke on="f" joinstyle="miter"/>
            <v:imagedata r:id="rId45" o:title=""/>
            <o:lock v:ext="edit" aspectratio="t"/>
            <w10:wrap type="none"/>
            <w10:anchorlock/>
          </v:shape>
          <o:OLEObject Type="Embed" ProgID="Unknown" ShapeID="_x0000_i1044" DrawAspect="Content" ObjectID="_1468075744" r:id="rId44">
            <o:LockedField>false</o:LockedField>
          </o:OLEObject>
        </w:object>
      </w:r>
      <w:r>
        <w:rPr>
          <w:rFonts w:hint="eastAsia"/>
        </w:rPr>
        <w:t>，则</w:t>
      </w:r>
      <w:r>
        <w:t>资本存量保持不变。</w:t>
      </w:r>
      <w:r>
        <w:rPr>
          <w:rFonts w:hint="eastAsia"/>
        </w:rPr>
        <w:t>（经济达到稳态）</w:t>
      </w:r>
    </w:p>
    <w:p>
      <w:r>
        <w:rPr>
          <w:rFonts w:hint="eastAsia"/>
        </w:rPr>
        <w:t>I</w:t>
      </w:r>
      <w:r>
        <w:t>I.</w:t>
      </w:r>
      <w:r>
        <w:rPr>
          <w:rFonts w:hint="eastAsia"/>
        </w:rPr>
        <w:t>图形表示（新古典经济模型的稳态）：</w:t>
      </w:r>
    </w:p>
    <w:p>
      <w:r>
        <w:rPr>
          <w:rFonts w:hint="eastAsia"/>
        </w:rPr>
        <w:t>i</w:t>
      </w:r>
      <w:r>
        <w:t xml:space="preserve">. </w:t>
      </w:r>
      <w:r>
        <w:drawing>
          <wp:inline distT="0" distB="0" distL="0" distR="0">
            <wp:extent cx="2734310" cy="2400300"/>
            <wp:effectExtent l="0" t="0" r="8890" b="0"/>
            <wp:docPr id="37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748218" cy="2412049"/>
                    </a:xfrm>
                    <a:prstGeom prst="rect">
                      <a:avLst/>
                    </a:prstGeom>
                    <a:noFill/>
                    <a:ln>
                      <a:noFill/>
                    </a:ln>
                  </pic:spPr>
                </pic:pic>
              </a:graphicData>
            </a:graphic>
          </wp:inline>
        </w:drawing>
      </w:r>
    </w:p>
    <w:p>
      <w:r>
        <w:rPr>
          <w:rFonts w:hint="eastAsia"/>
        </w:rPr>
        <w:t>i</w:t>
      </w:r>
      <w:r>
        <w:t xml:space="preserve">i. </w:t>
      </w:r>
      <w:r>
        <w:drawing>
          <wp:inline distT="0" distB="0" distL="0" distR="0">
            <wp:extent cx="1531620" cy="1906270"/>
            <wp:effectExtent l="0" t="0" r="0" b="0"/>
            <wp:docPr id="3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546478" cy="1924923"/>
                    </a:xfrm>
                    <a:prstGeom prst="rect">
                      <a:avLst/>
                    </a:prstGeom>
                    <a:noFill/>
                    <a:ln>
                      <a:noFill/>
                    </a:ln>
                  </pic:spPr>
                </pic:pic>
              </a:graphicData>
            </a:graphic>
          </wp:inline>
        </w:drawing>
      </w:r>
    </w:p>
    <w:p>
      <w:pPr>
        <w:rPr>
          <w:color w:val="00B050"/>
        </w:rPr>
      </w:pPr>
      <w:r>
        <w:rPr>
          <w:rFonts w:hint="eastAsia"/>
          <w:color w:val="00B050"/>
        </w:rPr>
        <w:t>#稻田条件：稻田条件指某种新古典生产函数，满足：</w:t>
      </w:r>
      <w:r>
        <w:rPr>
          <w:color w:val="00B050"/>
        </w:rPr>
        <w:t>f（0）=0，一阶导数大于0，二阶导数小于0，另外，当生产要素投入趋于0时，一阶导数的极限无穷大，当生产要素的投入趋于无穷大时，一阶导数的极限等于0。</w:t>
      </w:r>
    </w:p>
    <w:p>
      <w:r>
        <w:rPr>
          <w:rFonts w:hint="eastAsia"/>
        </w:rPr>
        <w:t>I</w:t>
      </w:r>
      <w:r>
        <w:t>II.</w:t>
      </w:r>
      <w:r>
        <w:rPr>
          <w:rFonts w:hint="eastAsia"/>
        </w:rPr>
        <w:t>稳态的稳定性：</w:t>
      </w:r>
    </w:p>
    <w:p>
      <w:r>
        <w:rPr>
          <w:rFonts w:hint="eastAsia"/>
        </w:rPr>
        <w:t>在新古典增长模型中，经济达到稳态的条件是：</w:t>
      </w:r>
    </w:p>
    <w:p>
      <w:r>
        <w:t>sf(k) =(n+δ)k</w:t>
      </w:r>
      <w:r>
        <w:rPr>
          <w:rFonts w:hint="eastAsia"/>
        </w:rPr>
        <w:t>，即</w:t>
      </w:r>
      <w:r>
        <w:object>
          <v:shape id="_x0000_i1045" o:spt="75" type="#_x0000_t75" style="height:37.2pt;width:67.8pt;" o:ole="t" filled="f" o:preferrelative="t" stroked="f" coordsize="21600,21600">
            <v:path/>
            <v:fill on="f" focussize="0,0"/>
            <v:stroke on="f" joinstyle="miter"/>
            <v:imagedata r:id="rId49" o:title=""/>
            <o:lock v:ext="edit" aspectratio="t"/>
            <w10:wrap type="none"/>
            <w10:anchorlock/>
          </v:shape>
          <o:OLEObject Type="Embed" ProgID="Unknown" ShapeID="_x0000_i1045" DrawAspect="Content" ObjectID="_1468075745" r:id="rId48">
            <o:LockedField>false</o:LockedField>
          </o:OLEObject>
        </w:object>
      </w:r>
    </w:p>
    <w:p>
      <w:r>
        <w:rPr>
          <w:rFonts w:hint="eastAsia"/>
        </w:rPr>
        <w:t>当经济偏离稳定状态时，无论人均资本水平过多还是过少，都存在着某种力量使其恢复到稳态。这意味着，新古典增长模型所确定的稳态是稳定的。</w:t>
      </w:r>
    </w:p>
    <w:p>
      <w:r>
        <w:rPr>
          <w:rFonts w:hint="eastAsia"/>
        </w:rPr>
        <w:t>③对收入差异的解释：</w:t>
      </w:r>
    </w:p>
    <w:p>
      <w:r>
        <w:t>I.</w:t>
      </w:r>
      <w:r>
        <w:rPr>
          <w:rFonts w:hint="eastAsia"/>
        </w:rPr>
        <w:t>稳态下的人均产出量公式：</w:t>
      </w:r>
      <w:r>
        <w:rPr>
          <w:highlight w:val="yellow"/>
        </w:rPr>
        <w:object>
          <v:shape id="_x0000_i1046" o:spt="75" type="#_x0000_t75" style="height:90.6pt;width:174.6pt;" o:ole="t" filled="f" o:preferrelative="t" stroked="f" coordsize="21600,21600">
            <v:path/>
            <v:fill on="f" focussize="0,0"/>
            <v:stroke on="f" joinstyle="miter"/>
            <v:imagedata r:id="rId51" o:title=""/>
            <o:lock v:ext="edit" aspectratio="t"/>
            <w10:wrap type="none"/>
            <w10:anchorlock/>
          </v:shape>
          <o:OLEObject Type="Embed" ProgID="Unknown" ShapeID="_x0000_i1046" DrawAspect="Content" ObjectID="_1468075746" r:id="rId50">
            <o:LockedField>false</o:LockedField>
          </o:OLEObject>
        </w:object>
      </w:r>
    </w:p>
    <w:p>
      <w:r>
        <w:rPr>
          <w:rFonts w:hint="eastAsia"/>
        </w:rPr>
        <w:t>I</w:t>
      </w:r>
      <w:r>
        <w:t>I.</w:t>
      </w:r>
      <w:r>
        <w:rPr>
          <w:rFonts w:hint="eastAsia"/>
        </w:rPr>
        <w:t>关于（I）的推导：</w:t>
      </w:r>
    </w:p>
    <w:p>
      <w:r>
        <w:rPr>
          <w:rFonts w:hint="eastAsia"/>
        </w:rPr>
        <w:t>设人均生产函数为</w:t>
      </w:r>
    </w:p>
    <w:p>
      <w:r>
        <w:t>y=f(k)=k</w:t>
      </w:r>
      <w:r>
        <w:rPr>
          <w:vertAlign w:val="superscript"/>
        </w:rPr>
        <w:t>а</w:t>
      </w:r>
      <w:r>
        <w:rPr>
          <w:rFonts w:hint="eastAsia"/>
        </w:rPr>
        <w:t>，</w:t>
      </w:r>
      <w:r>
        <w:t>0</w:t>
      </w:r>
      <w:r>
        <w:rPr>
          <w:rFonts w:hint="eastAsia"/>
        </w:rPr>
        <w:t>&lt;α</w:t>
      </w:r>
      <w:r>
        <w:t>&lt;1</w:t>
      </w:r>
    </w:p>
    <w:p>
      <w:r>
        <w:rPr>
          <w:rFonts w:hint="eastAsia"/>
        </w:rPr>
        <w:t>由稳态条件式可知：</w:t>
      </w:r>
    </w:p>
    <w:p>
      <w:r>
        <w:t>sk</w:t>
      </w:r>
      <w:r>
        <w:rPr>
          <w:vertAlign w:val="superscript"/>
        </w:rPr>
        <w:t>а</w:t>
      </w:r>
      <w:r>
        <w:t>=(n+δ)k</w:t>
      </w:r>
    </w:p>
    <w:p>
      <w:r>
        <w:rPr>
          <w:rFonts w:hint="eastAsia"/>
        </w:rPr>
        <w:t>求得：</w:t>
      </w:r>
      <w:r>
        <w:object>
          <v:shape id="_x0000_i1047" o:spt="75" type="#_x0000_t75" style="height:76.2pt;width:174.6pt;" o:ole="t" filled="f" o:preferrelative="t" stroked="f" coordsize="21600,21600">
            <v:path/>
            <v:fill on="f" focussize="0,0"/>
            <v:stroke on="f" joinstyle="miter"/>
            <v:imagedata r:id="rId53" o:title=""/>
            <o:lock v:ext="edit" aspectratio="t"/>
            <w10:wrap type="none"/>
            <w10:anchorlock/>
          </v:shape>
          <o:OLEObject Type="Embed" ProgID="Unknown" ShapeID="_x0000_i1047" DrawAspect="Content" ObjectID="_1468075747" r:id="rId52">
            <o:LockedField>false</o:LockedField>
          </o:OLEObject>
        </w:object>
      </w:r>
    </w:p>
    <w:p>
      <w:r>
        <w:rPr>
          <w:rFonts w:hint="eastAsia"/>
        </w:rPr>
        <w:t>由人均生产函数</w:t>
      </w:r>
      <w:r>
        <w:t>y=f(k)=k</w:t>
      </w:r>
      <w:r>
        <w:rPr>
          <w:vertAlign w:val="subscript"/>
        </w:rPr>
        <w:t>A</w:t>
      </w:r>
      <w:r>
        <w:rPr>
          <w:vertAlign w:val="superscript"/>
        </w:rPr>
        <w:t>а</w:t>
      </w:r>
      <w:r>
        <w:t xml:space="preserve"> ，可求得稳态下的人均产出量y</w:t>
      </w:r>
      <w:r>
        <w:rPr>
          <w:vertAlign w:val="subscript"/>
        </w:rPr>
        <w:t>A</w:t>
      </w:r>
      <w:r>
        <w:t>为：</w:t>
      </w:r>
    </w:p>
    <w:p>
      <w:r>
        <w:object>
          <v:shape id="_x0000_i1048" o:spt="75" type="#_x0000_t75" style="height:90.6pt;width:174.6pt;" o:ole="t" filled="f" o:preferrelative="t" stroked="f" coordsize="21600,21600">
            <v:path/>
            <v:fill on="f" focussize="0,0"/>
            <v:stroke on="f" joinstyle="miter"/>
            <v:imagedata r:id="rId55" o:title=""/>
            <o:lock v:ext="edit" aspectratio="t"/>
            <w10:wrap type="none"/>
            <w10:anchorlock/>
          </v:shape>
          <o:OLEObject Type="Embed" ProgID="Unknown" ShapeID="_x0000_i1048" DrawAspect="Content" ObjectID="_1468075748" r:id="rId54">
            <o:LockedField>false</o:LockedField>
          </o:OLEObject>
        </w:object>
      </w:r>
    </w:p>
    <w:p>
      <w:r>
        <w:rPr>
          <w:rFonts w:hint="eastAsia"/>
        </w:rPr>
        <w:t>I</w:t>
      </w:r>
      <w:r>
        <w:t>II.</w:t>
      </w:r>
      <w:r>
        <w:rPr>
          <w:rFonts w:hint="eastAsia"/>
        </w:rPr>
        <w:t>公式的意义：</w:t>
      </w:r>
    </w:p>
    <w:p>
      <w:r>
        <w:t>i.</w:t>
      </w:r>
      <w:r>
        <w:rPr>
          <w:rFonts w:hint="eastAsia"/>
        </w:rPr>
        <w:t>一方面，若其他条件相同，储蓄率或投资率（I</w:t>
      </w:r>
      <w:r>
        <w:t>=S</w:t>
      </w:r>
      <w:r>
        <w:rPr>
          <w:rFonts w:hint="eastAsia"/>
        </w:rPr>
        <w:t>）较高的国家通常比较富裕。</w:t>
      </w:r>
    </w:p>
    <w:p>
      <w:r>
        <w:rPr>
          <w:rFonts w:hint="eastAsia"/>
        </w:rPr>
        <w:t>i</w:t>
      </w:r>
      <w:r>
        <w:t>i.</w:t>
      </w:r>
      <w:r>
        <w:rPr>
          <w:rFonts w:hint="eastAsia"/>
        </w:rPr>
        <w:t>另一方面，根据新古典增长模型，人口增长率较高的国家通常比较贫穷。</w:t>
      </w:r>
    </w:p>
    <w:p>
      <w:pPr>
        <w:rPr>
          <w:color w:val="00B050"/>
        </w:rPr>
      </w:pPr>
      <w:r>
        <w:rPr>
          <w:rFonts w:hint="eastAsia"/>
          <w:color w:val="00B050"/>
        </w:rPr>
        <w:t>#这就是改革开放初期我国实行计划生育的原因。</w:t>
      </w:r>
    </w:p>
    <w:p>
      <w:r>
        <w:t>iii.</w:t>
      </w:r>
      <w:r>
        <w:rPr>
          <w:rFonts w:hint="eastAsia"/>
        </w:rPr>
        <w:t xml:space="preserve"> 新古典增长理论的一个关键结论：</w:t>
      </w:r>
      <w:r>
        <w:rPr>
          <w:rFonts w:hint="eastAsia"/>
          <w:color w:val="FF0000"/>
        </w:rPr>
        <w:t>稳态增长率不受储蓄率的影响</w:t>
      </w:r>
      <w:r>
        <w:rPr>
          <w:rFonts w:hint="eastAsia"/>
        </w:rPr>
        <w:t>：</w:t>
      </w:r>
    </w:p>
    <w:p>
      <w:pPr>
        <w:rPr>
          <w:color w:val="FF0000"/>
        </w:rPr>
      </w:pPr>
      <w:r>
        <w:t>a.</w:t>
      </w:r>
      <w:r>
        <w:rPr>
          <w:rFonts w:hint="eastAsia"/>
        </w:rPr>
        <w:t xml:space="preserve"> 当</w:t>
      </w:r>
      <w:r>
        <w:rPr>
          <w:rFonts w:hint="eastAsia"/>
          <w:color w:val="FF0000"/>
        </w:rPr>
        <w:t>经济处于稳态时，</w:t>
      </w:r>
      <w:r>
        <w:rPr>
          <w:color w:val="FF0000"/>
        </w:rPr>
        <w:t>k和y都是固定不变的。</w:t>
      </w:r>
    </w:p>
    <w:p>
      <w:r>
        <w:t>b.</w:t>
      </w:r>
      <w:r>
        <w:rPr>
          <w:rFonts w:hint="eastAsia"/>
        </w:rPr>
        <w:t>由于人均收入固定不变，故其增长率为零，这时，总收入以相同于人口增长率的速率增长，即增长率为</w:t>
      </w:r>
      <w:r>
        <w:t>n。</w:t>
      </w:r>
    </w:p>
    <w:p>
      <w:r>
        <w:rPr>
          <w:rFonts w:hint="eastAsia"/>
        </w:rPr>
        <w:t>④比较静态分析：</w:t>
      </w:r>
    </w:p>
    <w:p>
      <w:r>
        <w:rPr>
          <w:rFonts w:hint="eastAsia"/>
        </w:rPr>
        <w:t>I</w:t>
      </w:r>
      <w:r>
        <w:t>.</w:t>
      </w:r>
      <w:r>
        <w:rPr>
          <w:rFonts w:hint="eastAsia"/>
        </w:rPr>
        <w:t>储蓄率增加对稳态的影响：</w:t>
      </w:r>
    </w:p>
    <w:p>
      <w:pPr>
        <w:rPr>
          <w:color w:val="0070C0"/>
        </w:rPr>
      </w:pPr>
      <w:r>
        <w:rPr>
          <w:rFonts w:hint="eastAsia"/>
          <w:color w:val="0070C0"/>
        </w:rPr>
        <w:t>图示：</w:t>
      </w:r>
    </w:p>
    <w:p>
      <w:r>
        <w:drawing>
          <wp:inline distT="0" distB="0" distL="0" distR="0">
            <wp:extent cx="4579620" cy="2680335"/>
            <wp:effectExtent l="0" t="0" r="0" b="5715"/>
            <wp:docPr id="43012" name="内容占位符 3" descr="BG0100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内容占位符 3" descr="BG010068.TIF"/>
                    <pic:cNvPicPr>
                      <a:picLocks noChangeAspect="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585462" cy="2684145"/>
                    </a:xfrm>
                    <a:prstGeom prst="rect">
                      <a:avLst/>
                    </a:prstGeom>
                    <a:noFill/>
                    <a:ln>
                      <a:noFill/>
                    </a:ln>
                  </pic:spPr>
                </pic:pic>
              </a:graphicData>
            </a:graphic>
          </wp:inline>
        </w:drawing>
      </w:r>
    </w:p>
    <w:p>
      <w:r>
        <w:rPr>
          <w:rFonts w:hint="eastAsia"/>
        </w:rPr>
        <w:t>i</w:t>
      </w:r>
      <w:r>
        <w:t>.</w:t>
      </w:r>
      <w:r>
        <w:rPr>
          <w:rFonts w:hint="eastAsia"/>
        </w:rPr>
        <w:t>比较稳态均衡点</w:t>
      </w:r>
      <w:r>
        <w:t>A和A' ，可知储蓄率的增加提高了稳态的人均资本和人均产量。</w:t>
      </w:r>
    </w:p>
    <w:p>
      <w:r>
        <w:rPr>
          <w:rFonts w:hint="eastAsia"/>
          <w:color w:val="FF0000"/>
        </w:rPr>
        <w:t>a</w:t>
      </w:r>
      <w:r>
        <w:rPr>
          <w:color w:val="FF0000"/>
        </w:rPr>
        <w:t>.</w:t>
      </w:r>
      <w:r>
        <w:rPr>
          <w:rFonts w:hint="eastAsia"/>
          <w:color w:val="FF0000"/>
        </w:rPr>
        <w:t>从短期看，更高的储蓄率导致了总产量增长率和人均产量的增加；</w:t>
      </w:r>
    </w:p>
    <w:p>
      <w:pPr>
        <w:rPr>
          <w:color w:val="FF0000"/>
        </w:rPr>
      </w:pPr>
      <w:r>
        <w:rPr>
          <w:rFonts w:hint="eastAsia"/>
          <w:color w:val="FF0000"/>
        </w:rPr>
        <w:t>b</w:t>
      </w:r>
      <w:r>
        <w:rPr>
          <w:color w:val="FF0000"/>
        </w:rPr>
        <w:t>.</w:t>
      </w:r>
      <w:r>
        <w:rPr>
          <w:rFonts w:hint="eastAsia"/>
          <w:color w:val="FF0000"/>
        </w:rPr>
        <w:t>从长期看，随着资本积累，增长率逐渐降低，最终又回落到人口增长率的水平。</w:t>
      </w:r>
    </w:p>
    <w:p>
      <w:pPr>
        <w:rPr>
          <w:color w:val="0070C0"/>
        </w:rPr>
      </w:pPr>
      <w:r>
        <w:rPr>
          <w:rFonts w:hint="eastAsia"/>
          <w:color w:val="0070C0"/>
        </w:rPr>
        <w:t>人均产出和总产量增长率随时间变化的轨迹：</w:t>
      </w:r>
    </w:p>
    <w:p>
      <w:r>
        <w:drawing>
          <wp:inline distT="0" distB="0" distL="0" distR="0">
            <wp:extent cx="3945255" cy="3665220"/>
            <wp:effectExtent l="0" t="0" r="0" b="0"/>
            <wp:docPr id="45059" name="内容占位符 3" descr="BG010071.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5059" name="内容占位符 3" descr="BG010071.TIF"/>
                    <pic:cNvPicPr>
                      <a:picLocks noGrp="1"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3948394" cy="3667928"/>
                    </a:xfrm>
                    <a:prstGeom prst="rect">
                      <a:avLst/>
                    </a:prstGeom>
                    <a:noFill/>
                    <a:ln>
                      <a:noFill/>
                    </a:ln>
                  </pic:spPr>
                </pic:pic>
              </a:graphicData>
            </a:graphic>
          </wp:inline>
        </w:drawing>
      </w:r>
    </w:p>
    <w:p>
      <w:pPr>
        <w:rPr>
          <w:color w:val="FF0000"/>
        </w:rPr>
      </w:pPr>
      <w:r>
        <w:rPr>
          <w:rFonts w:hint="eastAsia"/>
          <w:color w:val="FF0000"/>
        </w:rPr>
        <w:t>即储蓄率增加只有水平效应（人均产量增加）和短期增长效应（短期内人均产量增长率升高），没有长期增长效应（长期内人均产量增长率不变）。</w:t>
      </w:r>
    </w:p>
    <w:p>
      <w:r>
        <w:rPr>
          <w:rFonts w:hint="eastAsia"/>
        </w:rPr>
        <w:t>ii</w:t>
      </w:r>
      <w:r>
        <w:t>.</w:t>
      </w:r>
      <w:r>
        <w:rPr>
          <w:rFonts w:hint="eastAsia"/>
        </w:rPr>
        <w:t>新古典增长理论在此得出的结论是，储蓄率的增加不会影响稳态增长率，但确实能提高收入的稳态水平。</w:t>
      </w:r>
    </w:p>
    <w:p>
      <w:r>
        <w:rPr>
          <w:rFonts w:hint="eastAsia"/>
        </w:rPr>
        <w:t>i</w:t>
      </w:r>
      <w:r>
        <w:t>ii.</w:t>
      </w:r>
      <w:r>
        <w:rPr>
          <w:rFonts w:hint="eastAsia"/>
        </w:rPr>
        <w:t>储蓄率的增加只有水平效应，而没有增长效应。</w:t>
      </w:r>
    </w:p>
    <w:p>
      <w:r>
        <w:rPr>
          <w:rFonts w:hint="eastAsia"/>
        </w:rPr>
        <w:t>I</w:t>
      </w:r>
      <w:r>
        <w:t>I.</w:t>
      </w:r>
      <w:r>
        <w:rPr>
          <w:rFonts w:hint="eastAsia"/>
        </w:rPr>
        <w:t>人口增长对稳态的影响：</w:t>
      </w:r>
    </w:p>
    <w:p>
      <w:pPr>
        <w:rPr>
          <w:color w:val="0070C0"/>
        </w:rPr>
      </w:pPr>
      <w:r>
        <w:rPr>
          <w:rFonts w:hint="eastAsia"/>
          <w:color w:val="0070C0"/>
        </w:rPr>
        <w:t>图示：</w:t>
      </w:r>
    </w:p>
    <w:p>
      <w:r>
        <w:drawing>
          <wp:inline distT="0" distB="0" distL="0" distR="0">
            <wp:extent cx="4147820" cy="2514600"/>
            <wp:effectExtent l="0" t="0" r="5080" b="0"/>
            <wp:docPr id="47107" name="内容占位符 3" descr="BG010072.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内容占位符 3" descr="BG010072.TIF"/>
                    <pic:cNvPicPr>
                      <a:picLocks noGrp="1"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151060" cy="2516324"/>
                    </a:xfrm>
                    <a:prstGeom prst="rect">
                      <a:avLst/>
                    </a:prstGeom>
                    <a:noFill/>
                    <a:ln>
                      <a:noFill/>
                    </a:ln>
                  </pic:spPr>
                </pic:pic>
              </a:graphicData>
            </a:graphic>
          </wp:inline>
        </w:drawing>
      </w:r>
    </w:p>
    <w:p>
      <w:r>
        <w:rPr>
          <w:rFonts w:hint="eastAsia"/>
        </w:rPr>
        <w:t>两个重要结论：</w:t>
      </w:r>
    </w:p>
    <w:p>
      <w:r>
        <w:rPr>
          <w:rFonts w:hint="eastAsia"/>
        </w:rPr>
        <w:t>i</w:t>
      </w:r>
      <w:r>
        <w:t>.</w:t>
      </w:r>
      <w:r>
        <w:rPr>
          <w:rFonts w:hint="eastAsia"/>
        </w:rPr>
        <w:t>人口增长率的增加降低了人均资本的稳态水平（从原来的</w:t>
      </w:r>
      <w:r>
        <w:t>kA减少到k'），进而降低了人均产量的稳态水平</w:t>
      </w:r>
      <w:r>
        <w:rPr>
          <w:rFonts w:hint="eastAsia"/>
        </w:rPr>
        <w:t>。</w:t>
      </w:r>
    </w:p>
    <w:p>
      <w:r>
        <w:rPr>
          <w:rFonts w:hint="eastAsia"/>
        </w:rPr>
        <w:t>i</w:t>
      </w:r>
      <w:r>
        <w:t>i.</w:t>
      </w:r>
      <w:r>
        <w:rPr>
          <w:rFonts w:hint="eastAsia"/>
        </w:rPr>
        <w:t xml:space="preserve"> 人口增长率的上升增加了总产量的稳态增长率。</w:t>
      </w:r>
    </w:p>
    <w:p>
      <w:pPr>
        <w:rPr>
          <w:color w:val="00B050"/>
        </w:rPr>
      </w:pPr>
      <w:r>
        <w:rPr>
          <w:rFonts w:hint="eastAsia"/>
          <w:color w:val="00B050"/>
        </w:rPr>
        <w:t>#折旧率的变化与人口增长率的变化在图像上一致，但对G</w:t>
      </w:r>
      <w:r>
        <w:rPr>
          <w:color w:val="00B050"/>
        </w:rPr>
        <w:t>DP</w:t>
      </w:r>
      <w:r>
        <w:rPr>
          <w:rFonts w:hint="eastAsia"/>
          <w:color w:val="00B050"/>
        </w:rPr>
        <w:t>影响不同。</w:t>
      </w:r>
    </w:p>
    <w:p>
      <w:r>
        <w:rPr>
          <w:rFonts w:hint="eastAsia"/>
        </w:rPr>
        <w:t>⑤对增长率差异的解释：</w:t>
      </w:r>
    </w:p>
    <w:p>
      <w:r>
        <w:t>I.</w:t>
      </w:r>
      <w:r>
        <w:rPr>
          <w:rFonts w:hint="eastAsia"/>
        </w:rPr>
        <w:t xml:space="preserve"> 人均资本增长率方程：</w:t>
      </w:r>
      <w:r>
        <w:rPr>
          <w:highlight w:val="yellow"/>
        </w:rPr>
        <w:object>
          <v:shape id="_x0000_i1049" o:spt="75" type="#_x0000_t75" style="height:57.6pt;width:298.2pt;" o:ole="t" filled="f" o:preferrelative="t" stroked="f" coordsize="21600,21600">
            <v:path/>
            <v:fill on="f" focussize="0,0"/>
            <v:stroke on="f" joinstyle="miter"/>
            <v:imagedata r:id="rId60" o:title=""/>
            <o:lock v:ext="edit" aspectratio="t"/>
            <w10:wrap type="none"/>
            <w10:anchorlock/>
          </v:shape>
          <o:OLEObject Type="Embed" ProgID="Unknown" ShapeID="_x0000_i1049" DrawAspect="Content" ObjectID="_1468075749" r:id="rId59">
            <o:LockedField>false</o:LockedField>
          </o:OLEObject>
        </w:object>
      </w:r>
    </w:p>
    <w:p>
      <w:r>
        <w:rPr>
          <w:rFonts w:hint="eastAsia"/>
        </w:rPr>
        <w:t>I</w:t>
      </w:r>
      <w:r>
        <w:t>I.</w:t>
      </w:r>
      <w:r>
        <w:rPr>
          <w:rFonts w:hint="eastAsia"/>
        </w:rPr>
        <w:t>公式推导：</w:t>
      </w:r>
    </w:p>
    <w:p>
      <w:r>
        <w:rPr>
          <w:rFonts w:hint="eastAsia"/>
        </w:rPr>
        <w:t>由新古典增长模型求得人均资本增长率方程：</w:t>
      </w:r>
    </w:p>
    <w:p>
      <w:r>
        <w:drawing>
          <wp:inline distT="0" distB="0" distL="0" distR="0">
            <wp:extent cx="1896110" cy="1615440"/>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1"/>
                    <a:stretch>
                      <a:fillRect/>
                    </a:stretch>
                  </pic:blipFill>
                  <pic:spPr>
                    <a:xfrm>
                      <a:off x="0" y="0"/>
                      <a:ext cx="1912661" cy="1629098"/>
                    </a:xfrm>
                    <a:prstGeom prst="rect">
                      <a:avLst/>
                    </a:prstGeom>
                  </pic:spPr>
                </pic:pic>
              </a:graphicData>
            </a:graphic>
          </wp:inline>
        </w:drawing>
      </w:r>
    </w:p>
    <w:p>
      <w:pPr>
        <w:rPr>
          <w:color w:val="0070C0"/>
        </w:rPr>
      </w:pPr>
      <w:r>
        <w:rPr>
          <w:rFonts w:hint="eastAsia"/>
          <w:color w:val="0070C0"/>
        </w:rPr>
        <w:t>收敛于稳态的速度图示：</w:t>
      </w:r>
    </w:p>
    <w:p>
      <w: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040380" cy="2026285"/>
            <wp:effectExtent l="0" t="0" r="7620" b="0"/>
            <wp:wrapSquare wrapText="bothSides"/>
            <wp:docPr id="50179" name="内容占位符 3" descr="BG010073.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0179" name="内容占位符 3" descr="BG010073.TIF"/>
                    <pic:cNvPicPr>
                      <a:picLocks noGrp="1"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3040380" cy="2026067"/>
                    </a:xfrm>
                    <a:prstGeom prst="rect">
                      <a:avLst/>
                    </a:prstGeom>
                    <a:noFill/>
                    <a:ln>
                      <a:noFill/>
                    </a:ln>
                  </pic:spPr>
                </pic:pic>
              </a:graphicData>
            </a:graphic>
          </wp:anchor>
        </w:drawing>
      </w:r>
    </w:p>
    <w:p>
      <w:r>
        <w:t xml:space="preserve">III. </w:t>
      </w:r>
      <w:r>
        <w:rPr>
          <w:rFonts w:hint="eastAsia"/>
        </w:rPr>
        <w:t>根据人均资本增长率方程及图示推导出的内容：</w:t>
      </w:r>
      <w:r>
        <w:t xml:space="preserve"> </w:t>
      </w:r>
    </w:p>
    <w:p>
      <w:r>
        <w:t>i.如果sk</w:t>
      </w:r>
      <w:r>
        <w:rPr>
          <w:vertAlign w:val="superscript"/>
        </w:rPr>
        <w:t>а-1</w:t>
      </w:r>
      <w:r>
        <w:t>大于(n+δ),则g</w:t>
      </w:r>
      <w:r>
        <w:rPr>
          <w:vertAlign w:val="subscript"/>
        </w:rPr>
        <w:t>k</w:t>
      </w:r>
      <w:r>
        <w:t>为正值，此时k值较小</w:t>
      </w:r>
    </w:p>
    <w:p>
      <w:r>
        <w:t>ii.当k值较大时，(n+δ)将大于sk</w:t>
      </w:r>
      <w:r>
        <w:rPr>
          <w:vertAlign w:val="superscript"/>
        </w:rPr>
        <w:t>а-1</w:t>
      </w:r>
      <w:r>
        <w:t xml:space="preserve"> ，此时g</w:t>
      </w:r>
      <w:r>
        <w:rPr>
          <w:vertAlign w:val="subscript"/>
        </w:rPr>
        <w:t>k</w:t>
      </w:r>
      <w:r>
        <w:t>将为负值，换言之，人均资本存量将缩减；</w:t>
      </w:r>
    </w:p>
    <w:p>
      <w:r>
        <w:t>iii.当两条线相交时，g</w:t>
      </w:r>
      <w:r>
        <w:rPr>
          <w:vertAlign w:val="subscript"/>
        </w:rPr>
        <w:t>k</w:t>
      </w:r>
      <w:r>
        <w:t>=0，经济达到稳态。</w:t>
      </w:r>
    </w:p>
    <w:p>
      <w:r>
        <w:rPr>
          <w:rFonts w:hint="eastAsia"/>
        </w:rPr>
        <w:t>⑥新古典增长模型形成了如下三个结论：</w:t>
      </w:r>
    </w:p>
    <w:p>
      <w:r>
        <w:rPr>
          <w:rFonts w:hint="eastAsia"/>
        </w:rPr>
        <w:t>I</w:t>
      </w:r>
      <w:r>
        <w:t>.</w:t>
      </w:r>
      <w:r>
        <w:rPr>
          <w:rFonts w:hint="eastAsia"/>
        </w:rPr>
        <w:t xml:space="preserve"> 如果两个国家的储蓄率（或投资率）相同，但初始人均资本（从而初始人均收入）不同，那么，初始人均资本较低的那个国家将有较高的经济增长。</w:t>
      </w:r>
    </w:p>
    <w:p>
      <w:r>
        <w:rPr>
          <w:rFonts w:hint="eastAsia"/>
        </w:rPr>
        <w:t>I</w:t>
      </w:r>
      <w:r>
        <w:t>I.</w:t>
      </w:r>
      <w:r>
        <w:rPr>
          <w:rFonts w:hint="eastAsia"/>
        </w:rPr>
        <w:t xml:space="preserve"> 如果两个国家的初始人均资本相同，但是投资率不同，那么，投资率高的那个国家将具有较高的经济增长。</w:t>
      </w:r>
    </w:p>
    <w:p>
      <w:r>
        <w:rPr>
          <w:rFonts w:hint="eastAsia"/>
        </w:rPr>
        <w:t>I</w:t>
      </w:r>
      <w:r>
        <w:t>II.</w:t>
      </w:r>
      <w:r>
        <w:rPr>
          <w:rFonts w:hint="eastAsia"/>
        </w:rPr>
        <w:t xml:space="preserve"> 如果一个国家提高投资水平，那么，它的收入增长率也将提高。</w:t>
      </w:r>
    </w:p>
    <w:p>
      <w:r>
        <w:rPr>
          <w:rFonts w:hint="eastAsia"/>
        </w:rPr>
        <w:t>3.具有技术进步的新古典增长模型：</w:t>
      </w:r>
    </w:p>
    <w:p>
      <w:r>
        <w:rPr>
          <w:rFonts w:hint="eastAsia"/>
        </w:rPr>
        <w:t>①方程：</w:t>
      </w:r>
      <w:r>
        <w:rPr>
          <w:rFonts w:hint="eastAsia"/>
          <w:highlight w:val="yellow"/>
        </w:rPr>
        <w:t xml:space="preserve"> </w:t>
      </w:r>
      <w:r>
        <w:rPr>
          <w:highlight w:val="yellow"/>
        </w:rPr>
        <w:drawing>
          <wp:inline distT="0" distB="0" distL="0" distR="0">
            <wp:extent cx="3665220" cy="1080770"/>
            <wp:effectExtent l="0" t="0" r="0" b="5080"/>
            <wp:docPr id="54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665538" cy="1081087"/>
                    </a:xfrm>
                    <a:prstGeom prst="rect">
                      <a:avLst/>
                    </a:prstGeom>
                    <a:noFill/>
                    <a:ln>
                      <a:noFill/>
                    </a:ln>
                  </pic:spPr>
                </pic:pic>
              </a:graphicData>
            </a:graphic>
          </wp:inline>
        </w:drawing>
      </w:r>
    </w:p>
    <w:p>
      <w:r>
        <w:rPr>
          <w:rFonts w:hint="eastAsia"/>
          <w:highlight w:val="yellow"/>
        </w:rPr>
        <w:t>式中假定技术进步</w:t>
      </w:r>
      <w:r>
        <w:rPr>
          <w:highlight w:val="yellow"/>
        </w:rPr>
        <w:t>A</w:t>
      </w:r>
      <w:r>
        <w:rPr>
          <w:rFonts w:hint="eastAsia"/>
          <w:highlight w:val="yellow"/>
        </w:rPr>
        <w:t>是外生因素，即</w:t>
      </w:r>
      <w:r>
        <w:rPr>
          <w:highlight w:val="yellow"/>
        </w:rPr>
        <w:t>以一个固定的比率g增长。</w:t>
      </w:r>
    </w:p>
    <w:p>
      <w:r>
        <w:rPr>
          <w:rFonts w:hint="eastAsia"/>
        </w:rPr>
        <w:t>②推导I：</w:t>
      </w:r>
    </w:p>
    <w:p>
      <w:r>
        <w:rPr>
          <w:rFonts w:hint="eastAsia"/>
        </w:rPr>
        <w:t>将技术进步引入增长模型，生产函数可表示为：</w:t>
      </w:r>
    </w:p>
    <w:p>
      <w:r>
        <w:t>Y=F（AN，K）</w:t>
      </w:r>
    </w:p>
    <w:p>
      <w:r>
        <w:rPr>
          <w:rFonts w:hint="eastAsia"/>
        </w:rPr>
        <w:t>记</w:t>
      </w:r>
      <w:r>
        <w:object>
          <v:shape id="_x0000_i1050" o:spt="75" type="#_x0000_t75" style="height:34.8pt;width:124.2pt;" o:ole="t" filled="f" o:preferrelative="t" stroked="f" coordsize="21600,21600">
            <v:path/>
            <v:fill on="f" focussize="0,0"/>
            <v:stroke on="f" joinstyle="miter"/>
            <v:imagedata r:id="rId65" o:title=""/>
            <o:lock v:ext="edit" aspectratio="t"/>
            <w10:wrap type="none"/>
            <w10:anchorlock/>
          </v:shape>
          <o:OLEObject Type="Embed" ProgID="Unknown" ShapeID="_x0000_i1050" DrawAspect="Content" ObjectID="_1468075750" r:id="rId64">
            <o:LockedField>false</o:LockedField>
          </o:OLEObject>
        </w:object>
      </w:r>
      <w:r>
        <w:rPr>
          <w:rFonts w:hint="eastAsia"/>
        </w:rPr>
        <w:t>和</w:t>
      </w:r>
      <w:r>
        <w:object>
          <v:shape id="_x0000_i1051" o:spt="75" type="#_x0000_t75" style="height:39.6pt;width:136.8pt;" o:ole="t" filled="f" o:preferrelative="t" stroked="f" coordsize="21600,21600">
            <v:path/>
            <v:fill on="f" focussize="0,0"/>
            <v:stroke on="f" joinstyle="miter"/>
            <v:imagedata r:id="rId67" o:title=""/>
            <o:lock v:ext="edit" aspectratio="t"/>
            <w10:wrap type="none"/>
            <w10:anchorlock/>
          </v:shape>
          <o:OLEObject Type="Embed" ProgID="Unknown" ShapeID="_x0000_i1051" DrawAspect="Content" ObjectID="_1468075751" r:id="rId66">
            <o:LockedField>false</o:LockedField>
          </o:OLEObject>
        </w:object>
      </w:r>
    </w:p>
    <w:p>
      <w:r>
        <w:t>可得：</w:t>
      </w:r>
    </w:p>
    <w:p>
      <w:r>
        <w:object>
          <v:shape id="_x0000_i1052" o:spt="75" type="#_x0000_t75" style="height:45pt;width:116.4pt;" o:ole="t" filled="f" o:preferrelative="t" stroked="f" coordsize="21600,21600">
            <v:path/>
            <v:fill on="f" focussize="0,0"/>
            <v:stroke on="f" joinstyle="miter"/>
            <v:imagedata r:id="rId69" o:title=""/>
            <o:lock v:ext="edit" aspectratio="t"/>
            <w10:wrap type="none"/>
            <w10:anchorlock/>
          </v:shape>
          <o:OLEObject Type="Embed" ProgID="Unknown" ShapeID="_x0000_i1052" DrawAspect="Content" ObjectID="_1468075752" r:id="rId68">
            <o:LockedField>false</o:LockedField>
          </o:OLEObject>
        </w:object>
      </w:r>
    </w:p>
    <w:p>
      <w:r>
        <w:rPr>
          <w:rFonts w:hint="eastAsia"/>
        </w:rPr>
        <w:t>也就是：</w:t>
      </w:r>
    </w:p>
    <w:p>
      <w:r>
        <w:drawing>
          <wp:inline distT="0" distB="0" distL="0" distR="0">
            <wp:extent cx="2621280" cy="772795"/>
            <wp:effectExtent l="0" t="0" r="7620" b="82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2638864" cy="778287"/>
                    </a:xfrm>
                    <a:prstGeom prst="rect">
                      <a:avLst/>
                    </a:prstGeom>
                    <a:noFill/>
                    <a:ln>
                      <a:noFill/>
                    </a:ln>
                  </pic:spPr>
                </pic:pic>
              </a:graphicData>
            </a:graphic>
          </wp:inline>
        </w:drawing>
      </w:r>
    </w:p>
    <w:p>
      <w:r>
        <w:rPr>
          <w:rFonts w:hint="eastAsia"/>
        </w:rPr>
        <w:t>③推导I</w:t>
      </w:r>
      <w:r>
        <w:t>I</w:t>
      </w:r>
      <w:r>
        <w:rPr>
          <w:rFonts w:hint="eastAsia"/>
        </w:rPr>
        <w:t>：</w:t>
      </w:r>
    </w:p>
    <w:p>
      <w:r>
        <w:rPr>
          <w:rFonts w:hint="eastAsia"/>
        </w:rPr>
        <w:t>一般地说，资本积累受两种因素的影响，即投资和折旧，则有：</w:t>
      </w:r>
    </w:p>
    <w:p>
      <w:r>
        <w:object>
          <v:shape id="_x0000_i1053" o:spt="75" type="#_x0000_t75" style="height:55.8pt;width:364.8pt;" o:ole="t" filled="f" o:preferrelative="t" stroked="f" coordsize="21600,21600">
            <v:path/>
            <v:fill on="f" focussize="0,0"/>
            <v:stroke on="f" joinstyle="miter"/>
            <v:imagedata r:id="rId71" o:title=""/>
            <o:lock v:ext="edit" aspectratio="t"/>
            <w10:wrap type="none"/>
            <w10:anchorlock/>
          </v:shape>
          <o:OLEObject Type="Embed" ProgID="Unknown" ShapeID="_x0000_i1053" DrawAspect="Content" ObjectID="_1468075753" r:id="rId70">
            <o:LockedField>false</o:LockedField>
          </o:OLEObject>
        </w:object>
      </w:r>
    </w:p>
    <w:p>
      <w:r>
        <w:rPr>
          <w:rFonts w:hint="eastAsia"/>
        </w:rPr>
        <w:t>上式两边同除以</w:t>
      </w:r>
      <w:r>
        <w:t>AN,可得：</w:t>
      </w:r>
    </w:p>
    <w:p>
      <w:r>
        <w:drawing>
          <wp:inline distT="0" distB="0" distL="0" distR="0">
            <wp:extent cx="5274310" cy="563880"/>
            <wp:effectExtent l="0" t="0" r="2540" b="7620"/>
            <wp:docPr id="55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1"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5274310" cy="563880"/>
                    </a:xfrm>
                    <a:prstGeom prst="rect">
                      <a:avLst/>
                    </a:prstGeom>
                    <a:noFill/>
                    <a:ln>
                      <a:noFill/>
                    </a:ln>
                  </pic:spPr>
                </pic:pic>
              </a:graphicData>
            </a:graphic>
          </wp:inline>
        </w:drawing>
      </w:r>
    </w:p>
    <w:p>
      <w:r>
        <w:rPr>
          <w:rFonts w:hint="eastAsia"/>
        </w:rPr>
        <w:t>由于</w:t>
      </w:r>
      <w:r>
        <w:object>
          <v:shape id="_x0000_i1054" o:spt="75" type="#_x0000_t75" style="height:37.2pt;width:107.4pt;" o:ole="t" filled="f" o:preferrelative="t" stroked="f" coordsize="21600,21600">
            <v:path/>
            <v:fill on="f" focussize="0,0"/>
            <v:stroke on="f" joinstyle="miter"/>
            <v:imagedata r:id="rId74" o:title=""/>
            <o:lock v:ext="edit" aspectratio="t"/>
            <w10:wrap type="none"/>
            <w10:anchorlock/>
          </v:shape>
          <o:OLEObject Type="Embed" ProgID="Unknown" ShapeID="_x0000_i1054" DrawAspect="Content" ObjectID="_1468075754" r:id="rId73">
            <o:LockedField>false</o:LockedField>
          </o:OLEObject>
        </w:object>
      </w:r>
      <w:r>
        <w:t>，对该式关于时间变量求导，则有：</w:t>
      </w:r>
    </w:p>
    <w:p>
      <w:r>
        <w:drawing>
          <wp:inline distT="0" distB="0" distL="0" distR="0">
            <wp:extent cx="5274310" cy="419100"/>
            <wp:effectExtent l="0" t="0" r="2540" b="0"/>
            <wp:docPr id="553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3" name="Picture 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5274310" cy="419100"/>
                    </a:xfrm>
                    <a:prstGeom prst="rect">
                      <a:avLst/>
                    </a:prstGeom>
                    <a:noFill/>
                    <a:ln>
                      <a:noFill/>
                    </a:ln>
                  </pic:spPr>
                </pic:pic>
              </a:graphicData>
            </a:graphic>
          </wp:inline>
        </w:drawing>
      </w:r>
    </w:p>
    <w:p>
      <w:r>
        <w:rPr>
          <w:rFonts w:hint="eastAsia"/>
        </w:rPr>
        <w:t>进而：</w:t>
      </w:r>
    </w:p>
    <w:p>
      <w:r>
        <w:drawing>
          <wp:inline distT="0" distB="0" distL="0" distR="0">
            <wp:extent cx="2537460" cy="720090"/>
            <wp:effectExtent l="0" t="0" r="0" b="3810"/>
            <wp:docPr id="55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2596797" cy="737514"/>
                    </a:xfrm>
                    <a:prstGeom prst="rect">
                      <a:avLst/>
                    </a:prstGeom>
                    <a:noFill/>
                    <a:ln>
                      <a:noFill/>
                    </a:ln>
                  </pic:spPr>
                </pic:pic>
              </a:graphicData>
            </a:graphic>
          </wp:inline>
        </w:drawing>
      </w:r>
    </w:p>
    <w:p>
      <w:r>
        <w:rPr>
          <w:rFonts w:hint="eastAsia"/>
        </w:rPr>
        <w:t>④引入技术进步的新古典增长模型图示：</w:t>
      </w:r>
    </w:p>
    <w:p>
      <w:r>
        <w:drawing>
          <wp:inline distT="0" distB="0" distL="0" distR="0">
            <wp:extent cx="3369310" cy="1988820"/>
            <wp:effectExtent l="0" t="0" r="2540" b="0"/>
            <wp:docPr id="56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3379539" cy="1995335"/>
                    </a:xfrm>
                    <a:prstGeom prst="rect">
                      <a:avLst/>
                    </a:prstGeom>
                    <a:noFill/>
                    <a:ln>
                      <a:noFill/>
                    </a:ln>
                  </pic:spPr>
                </pic:pic>
              </a:graphicData>
            </a:graphic>
          </wp:inline>
        </w:drawing>
      </w:r>
    </w:p>
    <w:p>
      <w:r>
        <w:rPr>
          <w:rFonts w:hint="eastAsia"/>
        </w:rPr>
        <w:t>5.具有技术进步的新古典增长模型中稳态增长率：</w:t>
      </w:r>
      <w:r>
        <w:br w:type="textWrapping"/>
      </w:r>
      <w:r>
        <w:rPr>
          <w:rFonts w:hint="eastAsia"/>
        </w:rPr>
        <w:t>（哈罗德中性假设依然成立）</w:t>
      </w:r>
    </w:p>
    <w:p>
      <w:r>
        <w:drawing>
          <wp:inline distT="0" distB="0" distL="0" distR="0">
            <wp:extent cx="4198620" cy="1472565"/>
            <wp:effectExtent l="0" t="0" r="0" b="0"/>
            <wp:docPr id="57347" name="内容占位符 3" descr="具有技术进步的新古典增长模型中的稳态增长率.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7347" name="内容占位符 3" descr="具有技术进步的新古典增长模型中的稳态增长率.bmp"/>
                    <pic:cNvPicPr>
                      <a:picLocks noGrp="1"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4211727" cy="1477603"/>
                    </a:xfrm>
                    <a:prstGeom prst="rect">
                      <a:avLst/>
                    </a:prstGeom>
                    <a:noFill/>
                    <a:ln>
                      <a:noFill/>
                    </a:ln>
                  </pic:spPr>
                </pic:pic>
              </a:graphicData>
            </a:graphic>
          </wp:inline>
        </w:drawing>
      </w:r>
    </w:p>
    <w:p>
      <w:r>
        <w:rPr>
          <w:rFonts w:hint="eastAsia"/>
        </w:rPr>
        <w:t>6.引入技术进步的意义：</w:t>
      </w:r>
    </w:p>
    <w:p>
      <w:pPr>
        <w:ind w:firstLine="420" w:firstLineChars="200"/>
      </w:pPr>
      <w:r>
        <w:rPr>
          <w:rFonts w:hint="eastAsia"/>
        </w:rPr>
        <w:t>在考虑技术进步因素后，新古典增长模型可以解释一些国家生活水平的提高。技术进步会引起人均产出的持续增长，一旦经济处于稳定状态，人均产出的增长率只取决于技术进步。</w:t>
      </w:r>
    </w:p>
    <w:p>
      <w:pPr>
        <w:ind w:firstLine="420"/>
      </w:pPr>
      <w:r>
        <w:rPr>
          <w:rFonts w:hint="eastAsia"/>
        </w:rPr>
        <w:t>换言之，根据新古典增长理论，只有技术进步才能解释生活水平（即人均产出）的长期上升。</w:t>
      </w:r>
    </w:p>
    <w:p/>
    <w:p>
      <w:pPr>
        <w:rPr>
          <w:b/>
          <w:sz w:val="28"/>
          <w:szCs w:val="28"/>
        </w:rPr>
      </w:pPr>
      <w:r>
        <w:rPr>
          <w:rFonts w:hint="eastAsia"/>
          <w:b/>
          <w:sz w:val="28"/>
          <w:szCs w:val="28"/>
        </w:rPr>
        <w:t>第三节</w:t>
      </w:r>
      <w:r>
        <w:rPr>
          <w:b/>
          <w:sz w:val="28"/>
          <w:szCs w:val="28"/>
        </w:rPr>
        <w:t xml:space="preserve"> </w:t>
      </w:r>
      <w:r>
        <w:rPr>
          <w:rFonts w:hint="eastAsia"/>
          <w:b/>
          <w:sz w:val="28"/>
          <w:szCs w:val="28"/>
        </w:rPr>
        <w:t>内生增长理论与经济发展</w:t>
      </w:r>
    </w:p>
    <w:p>
      <w:pPr>
        <w:rPr>
          <w:b/>
          <w:szCs w:val="21"/>
        </w:rPr>
      </w:pPr>
      <w:r>
        <w:rPr>
          <w:rFonts w:hint="eastAsia"/>
          <w:b/>
          <w:szCs w:val="21"/>
        </w:rPr>
        <w:t>一、内生增长理论：</w:t>
      </w:r>
    </w:p>
    <w:p>
      <w:pPr>
        <w:rPr>
          <w:szCs w:val="21"/>
        </w:rPr>
      </w:pPr>
      <w:r>
        <w:rPr>
          <w:szCs w:val="21"/>
        </w:rPr>
        <w:t>1.</w:t>
      </w:r>
      <w:r>
        <w:t xml:space="preserve"> </w:t>
      </w:r>
      <w:r>
        <w:rPr>
          <w:rFonts w:hint="eastAsia"/>
          <w:szCs w:val="21"/>
        </w:rPr>
        <w:t>新古典增长模型的缺陷：</w:t>
      </w:r>
    </w:p>
    <w:p>
      <w:pPr>
        <w:rPr>
          <w:szCs w:val="21"/>
        </w:rPr>
      </w:pPr>
      <w:r>
        <w:rPr>
          <w:rFonts w:hint="eastAsia"/>
          <w:szCs w:val="21"/>
        </w:rPr>
        <w:t>①首先，在新古典增长模型中，持续的人均产出增长只有在技术进步存在的条件下才有可能发生。</w:t>
      </w:r>
    </w:p>
    <w:p>
      <w:pPr>
        <w:rPr>
          <w:szCs w:val="21"/>
        </w:rPr>
      </w:pPr>
      <w:r>
        <w:rPr>
          <w:rFonts w:hint="eastAsia"/>
          <w:szCs w:val="21"/>
        </w:rPr>
        <w:t>②其次，在解释国家间收入差异的原因时，该模型是不完善的。</w:t>
      </w:r>
    </w:p>
    <w:p>
      <w:pPr>
        <w:rPr>
          <w:szCs w:val="21"/>
        </w:rPr>
      </w:pPr>
      <w:r>
        <w:rPr>
          <w:rFonts w:hint="eastAsia"/>
          <w:szCs w:val="21"/>
        </w:rPr>
        <w:t>③总之，在新古典增长模型框架内，似乎实物资本积累本身既不能解释人均收入在很长时期内的持续增长，也不能解释人们观察到的生活水平在不同地域之间的巨大差距。</w:t>
      </w:r>
    </w:p>
    <w:p>
      <w:pPr>
        <w:rPr>
          <w:szCs w:val="21"/>
        </w:rPr>
      </w:pPr>
      <w:r>
        <w:rPr>
          <w:szCs w:val="21"/>
        </w:rPr>
        <w:t>2.</w:t>
      </w:r>
      <w:r>
        <w:t xml:space="preserve"> </w:t>
      </w:r>
      <w:r>
        <w:rPr>
          <w:rFonts w:hint="eastAsia"/>
          <w:szCs w:val="21"/>
        </w:rPr>
        <w:t>内生增长理论的基本思路：</w:t>
      </w:r>
    </w:p>
    <w:p>
      <w:pPr>
        <w:rPr>
          <w:szCs w:val="21"/>
        </w:rPr>
      </w:pPr>
      <w:r>
        <w:rPr>
          <w:rFonts w:hint="eastAsia"/>
          <w:szCs w:val="21"/>
        </w:rPr>
        <w:t>模型分为三类：</w:t>
      </w:r>
    </w:p>
    <w:p>
      <w:pPr>
        <w:rPr>
          <w:szCs w:val="21"/>
        </w:rPr>
      </w:pPr>
      <w:r>
        <w:rPr>
          <w:rFonts w:hint="eastAsia"/>
          <w:szCs w:val="21"/>
        </w:rPr>
        <w:t>①第一类模型通过放弃资本边际收益递减的假设而解释了连续增长。</w:t>
      </w:r>
    </w:p>
    <w:p>
      <w:pPr>
        <w:rPr>
          <w:szCs w:val="21"/>
        </w:rPr>
      </w:pPr>
      <w:r>
        <w:rPr>
          <w:rFonts w:hint="eastAsia"/>
          <w:szCs w:val="21"/>
        </w:rPr>
        <w:t>②第二类模型认为知识的积累是企业家追求私人利润最大化的有意行为的结果，即技术进步被内生化了。</w:t>
      </w:r>
    </w:p>
    <w:p>
      <w:pPr>
        <w:rPr>
          <w:szCs w:val="21"/>
        </w:rPr>
      </w:pPr>
      <w:r>
        <w:rPr>
          <w:rFonts w:hint="eastAsia"/>
          <w:szCs w:val="21"/>
        </w:rPr>
        <w:t>③第三类模型由美国学者曼昆等人提出，他们将新古典增长模型中的资本的概念加以扩展，把人力资本也包括在内。</w:t>
      </w:r>
    </w:p>
    <w:p>
      <w:pPr>
        <w:rPr>
          <w:szCs w:val="21"/>
        </w:rPr>
      </w:pPr>
      <w:r>
        <w:rPr>
          <w:szCs w:val="21"/>
        </w:rPr>
        <w:t>3.一个简单的内生增长模型</w:t>
      </w:r>
      <w:r>
        <w:rPr>
          <w:rFonts w:hint="eastAsia"/>
          <w:szCs w:val="21"/>
        </w:rPr>
        <w:t>（</w:t>
      </w:r>
      <w:r>
        <w:rPr>
          <w:szCs w:val="21"/>
        </w:rPr>
        <w:t>AK</w:t>
      </w:r>
      <w:r>
        <w:rPr>
          <w:rFonts w:hint="eastAsia"/>
          <w:szCs w:val="21"/>
        </w:rPr>
        <w:t>模型）：</w:t>
      </w:r>
    </w:p>
    <w:p>
      <w:pPr>
        <w:rPr>
          <w:szCs w:val="21"/>
        </w:rPr>
      </w:pPr>
      <w:r>
        <w:rPr>
          <w:rFonts w:hint="eastAsia"/>
          <w:szCs w:val="21"/>
        </w:rPr>
        <w:t>①公式：</w:t>
      </w:r>
      <w:r>
        <w:rPr>
          <w:szCs w:val="21"/>
          <w:highlight w:val="yellow"/>
          <w:shd w:val="pct10" w:color="auto" w:fill="FFFFFF"/>
        </w:rPr>
        <w:object>
          <v:shape id="_x0000_i1055" o:spt="75" type="#_x0000_t75" style="height:67.8pt;width:210pt;" o:ole="t" filled="f" o:preferrelative="t" stroked="f" coordsize="21600,21600">
            <v:path/>
            <v:fill on="f" focussize="0,0"/>
            <v:stroke on="f" joinstyle="miter"/>
            <v:imagedata r:id="rId79" o:title=""/>
            <o:lock v:ext="edit" aspectratio="t"/>
            <w10:wrap type="none"/>
            <w10:anchorlock/>
          </v:shape>
          <o:OLEObject Type="Embed" ProgID="Unknown" ShapeID="_x0000_i1055" DrawAspect="Content" ObjectID="_1468075755" r:id="rId78">
            <o:LockedField>false</o:LockedField>
          </o:OLEObject>
        </w:object>
      </w:r>
    </w:p>
    <w:p>
      <w:pPr>
        <w:rPr>
          <w:szCs w:val="21"/>
        </w:rPr>
      </w:pPr>
      <w:r>
        <w:rPr>
          <w:szCs w:val="21"/>
        </w:rPr>
        <w:t>A：技术进步</w:t>
      </w:r>
      <w:r>
        <w:rPr>
          <w:rFonts w:hint="eastAsia"/>
          <w:szCs w:val="21"/>
        </w:rPr>
        <w:t>率，</w:t>
      </w:r>
      <w:r>
        <w:rPr>
          <w:szCs w:val="21"/>
        </w:rPr>
        <w:t>K</w:t>
      </w:r>
      <w:r>
        <w:rPr>
          <w:rFonts w:hint="eastAsia"/>
          <w:szCs w:val="21"/>
        </w:rPr>
        <w:t>：资本投入量（非人均）</w:t>
      </w:r>
    </w:p>
    <w:p>
      <w:pPr>
        <w:rPr>
          <w:szCs w:val="21"/>
        </w:rPr>
      </w:pPr>
      <w:r>
        <w:rPr>
          <w:rFonts w:hint="eastAsia"/>
          <w:szCs w:val="21"/>
        </w:rPr>
        <w:t>②推导：</w:t>
      </w:r>
    </w:p>
    <w:p>
      <w:pPr>
        <w:rPr>
          <w:szCs w:val="21"/>
        </w:rPr>
      </w:pPr>
      <w:r>
        <w:rPr>
          <w:rFonts w:hint="eastAsia"/>
          <w:szCs w:val="21"/>
        </w:rPr>
        <w:t>简单生产函数：</w:t>
      </w:r>
      <w:r>
        <w:rPr>
          <w:szCs w:val="21"/>
        </w:rPr>
        <w:t>Y=AK</w:t>
      </w:r>
    </w:p>
    <w:p>
      <w:pPr>
        <w:rPr>
          <w:szCs w:val="21"/>
        </w:rPr>
      </w:pPr>
      <w:r>
        <w:rPr>
          <w:rFonts w:hint="eastAsia"/>
          <w:szCs w:val="21"/>
        </w:rPr>
        <w:t>资本积累式：△</w:t>
      </w:r>
      <w:r>
        <w:rPr>
          <w:szCs w:val="21"/>
        </w:rPr>
        <w:t>K=sY-δK</w:t>
      </w:r>
    </w:p>
    <w:p>
      <w:pPr>
        <w:rPr>
          <w:szCs w:val="21"/>
        </w:rPr>
      </w:pPr>
      <w:r>
        <w:rPr>
          <w:rFonts w:hint="eastAsia"/>
          <w:szCs w:val="21"/>
        </w:rPr>
        <w:t>运算可得：</w:t>
      </w:r>
      <w:r>
        <w:rPr>
          <w:szCs w:val="21"/>
          <w:shd w:val="pct10" w:color="auto" w:fill="FFFFFF"/>
        </w:rPr>
        <w:object>
          <v:shape id="_x0000_i1056" o:spt="75" type="#_x0000_t75" style="height:67.8pt;width:210pt;" o:ole="t" filled="f" o:preferrelative="t" stroked="f" coordsize="21600,21600">
            <v:path/>
            <v:fill on="f" focussize="0,0"/>
            <v:stroke on="f" joinstyle="miter"/>
            <v:imagedata r:id="rId79" o:title=""/>
            <o:lock v:ext="edit" aspectratio="t"/>
            <w10:wrap type="none"/>
            <w10:anchorlock/>
          </v:shape>
          <o:OLEObject Type="Embed" ProgID="Unknown" ShapeID="_x0000_i1056" DrawAspect="Content" ObjectID="_1468075756" r:id="rId80">
            <o:LockedField>false</o:LockedField>
          </o:OLEObject>
        </w:object>
      </w:r>
    </w:p>
    <w:p>
      <w:pPr>
        <w:rPr>
          <w:szCs w:val="21"/>
        </w:rPr>
      </w:pPr>
      <w:r>
        <w:rPr>
          <w:rFonts w:hint="eastAsia"/>
          <w:szCs w:val="21"/>
        </w:rPr>
        <w:t>③内生增长模型表明：</w:t>
      </w:r>
    </w:p>
    <w:p>
      <w:pPr>
        <w:rPr>
          <w:szCs w:val="21"/>
        </w:rPr>
      </w:pPr>
      <w:r>
        <w:rPr>
          <w:szCs w:val="21"/>
        </w:rPr>
        <w:t>I.</w:t>
      </w:r>
      <w:r>
        <w:rPr>
          <w:rFonts w:hint="eastAsia"/>
          <w:szCs w:val="21"/>
        </w:rPr>
        <w:t>只要</w:t>
      </w:r>
      <w:r>
        <w:rPr>
          <w:szCs w:val="21"/>
        </w:rPr>
        <w:t>sA﹥δ,即使没有外生技术进步的假设，经济的产出也一定增长。</w:t>
      </w:r>
    </w:p>
    <w:p>
      <w:pPr>
        <w:rPr>
          <w:szCs w:val="21"/>
        </w:rPr>
      </w:pPr>
      <w:r>
        <w:rPr>
          <w:szCs w:val="21"/>
        </w:rPr>
        <w:t>II.</w:t>
      </w:r>
      <w:r>
        <w:rPr>
          <w:rFonts w:hint="eastAsia"/>
          <w:szCs w:val="21"/>
        </w:rPr>
        <w:t>产出的增长率和资本的增长率都是储蓄率</w:t>
      </w:r>
      <w:r>
        <w:rPr>
          <w:szCs w:val="21"/>
        </w:rPr>
        <w:t>s的增函数，这意味着储蓄率s越高，产出增长率也将越高。</w:t>
      </w:r>
    </w:p>
    <w:p>
      <w:pPr>
        <w:rPr>
          <w:szCs w:val="21"/>
        </w:rPr>
      </w:pPr>
      <w:r>
        <w:rPr>
          <w:szCs w:val="21"/>
        </w:rPr>
        <w:t>III.</w:t>
      </w:r>
      <w:r>
        <w:rPr>
          <w:rFonts w:hint="eastAsia"/>
          <w:szCs w:val="21"/>
        </w:rPr>
        <w:t>总之，那些能提高投资率的政府政策能够使经济的增长率提高。</w:t>
      </w:r>
    </w:p>
    <w:p>
      <w:pPr>
        <w:rPr>
          <w:color w:val="0070C0"/>
          <w:szCs w:val="21"/>
        </w:rPr>
      </w:pPr>
      <w:r>
        <w:rPr>
          <w:rFonts w:hint="eastAsia"/>
          <w:color w:val="0070C0"/>
          <w:szCs w:val="21"/>
        </w:rPr>
        <w:t>内生增长的图示：</w:t>
      </w:r>
    </w:p>
    <w:p>
      <w:pPr>
        <w:rPr>
          <w:szCs w:val="21"/>
        </w:rPr>
      </w:pPr>
      <w:r>
        <w:rPr>
          <w:szCs w:val="21"/>
        </w:rPr>
        <w:drawing>
          <wp:inline distT="0" distB="0" distL="0" distR="0">
            <wp:extent cx="4236720" cy="2842260"/>
            <wp:effectExtent l="0" t="0" r="0" b="0"/>
            <wp:docPr id="64515" name="内容占位符 3" descr="BG010075.T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4515" name="内容占位符 3" descr="BG010075.TIF"/>
                    <pic:cNvPicPr>
                      <a:picLocks noGrp="1"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4245531" cy="2848074"/>
                    </a:xfrm>
                    <a:prstGeom prst="rect">
                      <a:avLst/>
                    </a:prstGeom>
                    <a:noFill/>
                    <a:ln>
                      <a:noFill/>
                    </a:ln>
                  </pic:spPr>
                </pic:pic>
              </a:graphicData>
            </a:graphic>
          </wp:inline>
        </w:drawing>
      </w:r>
    </w:p>
    <w:p>
      <w:pPr>
        <w:rPr>
          <w:szCs w:val="21"/>
        </w:rPr>
      </w:pPr>
      <w:r>
        <w:rPr>
          <w:rFonts w:hint="eastAsia"/>
          <w:szCs w:val="21"/>
        </w:rPr>
        <w:t>④推论：根据上述模型，如果一组国家有比另一组国家更高的平均储蓄率、更低的人口增长率和折旧率，那么第一组国家将比第二组国家经济增长得更快。</w:t>
      </w:r>
    </w:p>
    <w:p>
      <w:pPr>
        <w:rPr>
          <w:szCs w:val="21"/>
        </w:rPr>
      </w:pPr>
    </w:p>
    <w:p>
      <w:pPr>
        <w:rPr>
          <w:b/>
          <w:szCs w:val="21"/>
        </w:rPr>
      </w:pPr>
      <w:r>
        <w:rPr>
          <w:rFonts w:hint="eastAsia"/>
          <w:b/>
          <w:szCs w:val="21"/>
        </w:rPr>
        <w:t>二、促进经济增长的政策</w:t>
      </w:r>
    </w:p>
    <w:p>
      <w:pPr>
        <w:rPr>
          <w:szCs w:val="21"/>
        </w:rPr>
      </w:pPr>
      <w:r>
        <w:rPr>
          <w:rFonts w:hint="eastAsia"/>
          <w:szCs w:val="21"/>
        </w:rPr>
        <w:t>1.</w:t>
      </w:r>
      <w:r>
        <w:rPr>
          <w:rFonts w:hint="eastAsia"/>
          <w:color w:val="FF0000"/>
          <w:szCs w:val="21"/>
        </w:rPr>
        <w:t>鼓励技术进步</w:t>
      </w:r>
      <w:r>
        <w:rPr>
          <w:rFonts w:hint="eastAsia"/>
          <w:szCs w:val="21"/>
        </w:rPr>
        <w:t>：</w:t>
      </w:r>
    </w:p>
    <w:p>
      <w:pPr>
        <w:rPr>
          <w:szCs w:val="21"/>
        </w:rPr>
      </w:pPr>
      <w:r>
        <w:rPr>
          <w:rFonts w:hint="eastAsia"/>
          <w:szCs w:val="21"/>
        </w:rPr>
        <w:t>①政府应制定鼓励技术进步的公共政策。例如：专利制度给新产品发明者以暂时的垄断权力；税收法规为进行研究和开发的企业提供税收减免等优惠。</w:t>
      </w:r>
    </w:p>
    <w:p>
      <w:pPr>
        <w:rPr>
          <w:szCs w:val="21"/>
        </w:rPr>
      </w:pPr>
      <w:r>
        <w:rPr>
          <w:rFonts w:hint="eastAsia"/>
          <w:szCs w:val="21"/>
        </w:rPr>
        <w:t>②政府应进行教育投资。</w:t>
      </w:r>
    </w:p>
    <w:p>
      <w:pPr>
        <w:rPr>
          <w:szCs w:val="21"/>
        </w:rPr>
      </w:pPr>
      <w:r>
        <w:rPr>
          <w:rFonts w:hint="eastAsia"/>
          <w:szCs w:val="21"/>
        </w:rPr>
        <w:t>③政府应在创造和传播技术知识方面提供重要的、长期的政策支持。</w:t>
      </w:r>
    </w:p>
    <w:p>
      <w:pPr>
        <w:rPr>
          <w:szCs w:val="21"/>
        </w:rPr>
      </w:pPr>
      <w:r>
        <w:rPr>
          <w:rFonts w:hint="eastAsia"/>
          <w:szCs w:val="21"/>
        </w:rPr>
        <w:t>2.</w:t>
      </w:r>
      <w:r>
        <w:rPr>
          <w:rFonts w:hint="eastAsia"/>
          <w:color w:val="FF0000"/>
          <w:szCs w:val="21"/>
        </w:rPr>
        <w:t>鼓励资本形成</w:t>
      </w:r>
      <w:r>
        <w:rPr>
          <w:rFonts w:hint="eastAsia"/>
          <w:szCs w:val="21"/>
        </w:rPr>
        <w:t>：</w:t>
      </w:r>
    </w:p>
    <w:p>
      <w:pPr>
        <w:rPr>
          <w:szCs w:val="21"/>
        </w:rPr>
      </w:pPr>
      <w:r>
        <w:rPr>
          <w:rFonts w:hint="eastAsia"/>
          <w:szCs w:val="21"/>
        </w:rPr>
        <w:t>①一方面，从直观的角度看，由于资本是被生产出来的生产要素，因此，一个社会可以改变它所拥有的资本量。</w:t>
      </w:r>
    </w:p>
    <w:p>
      <w:pPr>
        <w:rPr>
          <w:szCs w:val="21"/>
        </w:rPr>
      </w:pPr>
      <w:r>
        <w:rPr>
          <w:rFonts w:hint="eastAsia"/>
          <w:szCs w:val="21"/>
        </w:rPr>
        <w:t>②另一方面，资本存量的增长是储蓄和投资推动的，因此，鼓励资本形成便应鼓励储蓄和投资。这是政府可以促进经济增长的一种方法，而且在长期中，这也是提高一国居民生活水平的一种方法。</w:t>
      </w:r>
    </w:p>
    <w:p>
      <w:pPr>
        <w:rPr>
          <w:szCs w:val="21"/>
        </w:rPr>
      </w:pPr>
      <w:r>
        <w:rPr>
          <w:szCs w:val="21"/>
        </w:rPr>
        <w:t>3</w:t>
      </w:r>
      <w:r>
        <w:rPr>
          <w:rFonts w:hint="eastAsia"/>
          <w:szCs w:val="21"/>
        </w:rPr>
        <w:t>.</w:t>
      </w:r>
      <w:r>
        <w:rPr>
          <w:rFonts w:hint="eastAsia"/>
          <w:color w:val="FF0000"/>
          <w:szCs w:val="21"/>
        </w:rPr>
        <w:t>增加劳动供给</w:t>
      </w:r>
    </w:p>
    <w:p>
      <w:pPr>
        <w:rPr>
          <w:szCs w:val="21"/>
        </w:rPr>
      </w:pPr>
      <w:r>
        <w:rPr>
          <w:rFonts w:hint="eastAsia"/>
          <w:szCs w:val="21"/>
        </w:rPr>
        <w:t>①政府可以减免所得税以激励和促使人们努力工作。</w:t>
      </w:r>
    </w:p>
    <w:p>
      <w:pPr>
        <w:rPr>
          <w:szCs w:val="21"/>
        </w:rPr>
      </w:pPr>
      <w:r>
        <w:rPr>
          <w:rFonts w:hint="eastAsia"/>
          <w:szCs w:val="21"/>
        </w:rPr>
        <w:t>②政府应提供良好的教育、培训体系，并鼓励人们利用这样的体系，以提升人力资本。</w:t>
      </w:r>
    </w:p>
    <w:p>
      <w:pPr>
        <w:rPr>
          <w:szCs w:val="21"/>
        </w:rPr>
      </w:pPr>
    </w:p>
    <w:p>
      <w:pPr>
        <w:rPr>
          <w:b/>
          <w:szCs w:val="21"/>
        </w:rPr>
      </w:pPr>
      <w:r>
        <w:rPr>
          <w:rFonts w:hint="eastAsia"/>
          <w:b/>
          <w:szCs w:val="21"/>
        </w:rPr>
        <w:t>三、经济发展指标及要素</w:t>
      </w:r>
    </w:p>
    <w:p>
      <w:pPr>
        <w:rPr>
          <w:szCs w:val="21"/>
        </w:rPr>
      </w:pPr>
      <w:r>
        <w:rPr>
          <w:rFonts w:hint="eastAsia"/>
          <w:szCs w:val="21"/>
        </w:rPr>
        <w:t>①经济发展问题：</w:t>
      </w:r>
    </w:p>
    <w:p>
      <w:pPr>
        <w:rPr>
          <w:szCs w:val="21"/>
        </w:rPr>
      </w:pPr>
      <w:r>
        <w:rPr>
          <w:szCs w:val="21"/>
        </w:rPr>
        <w:t>I.</w:t>
      </w:r>
      <w:r>
        <w:rPr>
          <w:rFonts w:hint="eastAsia"/>
          <w:szCs w:val="21"/>
        </w:rPr>
        <w:t>经济发展理论（发展经济学）是第二次世界大战以后发展起来的一门年轻的经济学分支学科。它主要是研究不发达国家和发展中国家如何解决经济和社会的发展问题。</w:t>
      </w:r>
    </w:p>
    <w:p>
      <w:pPr>
        <w:rPr>
          <w:szCs w:val="21"/>
        </w:rPr>
      </w:pPr>
      <w:r>
        <w:rPr>
          <w:szCs w:val="21"/>
        </w:rPr>
        <w:t>II.</w:t>
      </w:r>
      <w:r>
        <w:rPr>
          <w:rFonts w:hint="eastAsia"/>
          <w:szCs w:val="21"/>
        </w:rPr>
        <w:t>经济和社会的发展离不开资源条件。</w:t>
      </w:r>
    </w:p>
    <w:p>
      <w:pPr>
        <w:rPr>
          <w:szCs w:val="21"/>
        </w:rPr>
      </w:pPr>
      <w:r>
        <w:rPr>
          <w:szCs w:val="21"/>
        </w:rPr>
        <w:t>III.</w:t>
      </w:r>
      <w:r>
        <w:rPr>
          <w:rFonts w:hint="eastAsia"/>
          <w:szCs w:val="21"/>
        </w:rPr>
        <w:t>经济和社会发展是个长期的过程。</w:t>
      </w:r>
    </w:p>
    <w:p>
      <w:pPr>
        <w:rPr>
          <w:szCs w:val="21"/>
        </w:rPr>
      </w:pPr>
      <w:r>
        <w:rPr>
          <w:rFonts w:hint="eastAsia"/>
          <w:szCs w:val="21"/>
        </w:rPr>
        <w:t>I</w:t>
      </w:r>
      <w:r>
        <w:rPr>
          <w:szCs w:val="21"/>
        </w:rPr>
        <w:t>V.</w:t>
      </w:r>
      <w:r>
        <w:rPr>
          <w:rFonts w:hint="eastAsia"/>
          <w:szCs w:val="21"/>
        </w:rPr>
        <w:t>经济和社会发展不可能在隔绝状态中孤立实现。</w:t>
      </w:r>
    </w:p>
    <w:p>
      <w:pPr>
        <w:rPr>
          <w:szCs w:val="21"/>
        </w:rPr>
      </w:pPr>
      <w:r>
        <w:rPr>
          <w:rFonts w:hint="eastAsia"/>
          <w:szCs w:val="21"/>
        </w:rPr>
        <w:t>V</w:t>
      </w:r>
      <w:r>
        <w:rPr>
          <w:szCs w:val="21"/>
        </w:rPr>
        <w:t>.</w:t>
      </w:r>
      <w:r>
        <w:rPr>
          <w:rFonts w:hint="eastAsia"/>
          <w:szCs w:val="21"/>
        </w:rPr>
        <w:t>经济和社会发展也离不开适当的社会和经济制度。</w:t>
      </w:r>
    </w:p>
    <w:p>
      <w:pPr>
        <w:rPr>
          <w:szCs w:val="21"/>
        </w:rPr>
      </w:pPr>
      <w:r>
        <w:rPr>
          <w:rFonts w:hint="eastAsia"/>
          <w:szCs w:val="21"/>
        </w:rPr>
        <w:t>V</w:t>
      </w:r>
      <w:r>
        <w:rPr>
          <w:szCs w:val="21"/>
        </w:rPr>
        <w:t>I.</w:t>
      </w:r>
      <w:r>
        <w:rPr>
          <w:rFonts w:hint="eastAsia"/>
          <w:szCs w:val="21"/>
        </w:rPr>
        <w:t>经济发展主要涉及人均收入的持久的、可持续的增长，它伴随着生产的多样化、绝对贫困的减少以及所有居民的经济机会的扩大。</w:t>
      </w:r>
    </w:p>
    <w:p>
      <w:pPr>
        <w:rPr>
          <w:szCs w:val="21"/>
        </w:rPr>
      </w:pPr>
      <w:r>
        <w:rPr>
          <w:rFonts w:hint="eastAsia"/>
          <w:szCs w:val="21"/>
        </w:rPr>
        <w:t>②发展中国家的经济特征：</w:t>
      </w:r>
    </w:p>
    <w:p>
      <w:pPr>
        <w:rPr>
          <w:szCs w:val="21"/>
        </w:rPr>
      </w:pPr>
      <w:r>
        <w:rPr>
          <w:rFonts w:hint="eastAsia"/>
          <w:szCs w:val="21"/>
        </w:rPr>
        <w:t>I</w:t>
      </w:r>
      <w:r>
        <w:rPr>
          <w:szCs w:val="21"/>
        </w:rPr>
        <w:t>.</w:t>
      </w:r>
      <w:r>
        <w:rPr>
          <w:rFonts w:hint="eastAsia"/>
          <w:szCs w:val="21"/>
        </w:rPr>
        <w:t>贫困</w:t>
      </w:r>
    </w:p>
    <w:p>
      <w:pPr>
        <w:rPr>
          <w:szCs w:val="21"/>
        </w:rPr>
      </w:pPr>
      <w:r>
        <w:rPr>
          <w:rFonts w:hint="eastAsia"/>
          <w:szCs w:val="21"/>
        </w:rPr>
        <w:t>I</w:t>
      </w:r>
      <w:r>
        <w:rPr>
          <w:szCs w:val="21"/>
        </w:rPr>
        <w:t>I.</w:t>
      </w:r>
      <w:r>
        <w:rPr>
          <w:rFonts w:hint="eastAsia"/>
          <w:szCs w:val="21"/>
        </w:rPr>
        <w:t>劳动生产率低下</w:t>
      </w:r>
    </w:p>
    <w:p>
      <w:pPr>
        <w:rPr>
          <w:szCs w:val="21"/>
        </w:rPr>
      </w:pPr>
      <w:r>
        <w:rPr>
          <w:rFonts w:hint="eastAsia"/>
          <w:szCs w:val="21"/>
        </w:rPr>
        <w:t>I</w:t>
      </w:r>
      <w:r>
        <w:rPr>
          <w:szCs w:val="21"/>
        </w:rPr>
        <w:t>II.</w:t>
      </w:r>
      <w:r>
        <w:rPr>
          <w:rFonts w:hint="eastAsia"/>
          <w:szCs w:val="21"/>
        </w:rPr>
        <w:t>人口出生率高，平均寿命短</w:t>
      </w:r>
    </w:p>
    <w:p>
      <w:pPr>
        <w:rPr>
          <w:szCs w:val="21"/>
        </w:rPr>
      </w:pPr>
      <w:r>
        <w:rPr>
          <w:rFonts w:hint="eastAsia"/>
          <w:szCs w:val="21"/>
        </w:rPr>
        <w:t>I</w:t>
      </w:r>
      <w:r>
        <w:rPr>
          <w:szCs w:val="21"/>
        </w:rPr>
        <w:t>V.</w:t>
      </w:r>
      <w:r>
        <w:rPr>
          <w:rFonts w:hint="eastAsia"/>
          <w:szCs w:val="21"/>
        </w:rPr>
        <w:t>失业率高</w:t>
      </w:r>
    </w:p>
    <w:p>
      <w:pPr>
        <w:rPr>
          <w:szCs w:val="21"/>
        </w:rPr>
      </w:pPr>
      <w:r>
        <w:rPr>
          <w:rFonts w:hint="eastAsia"/>
          <w:szCs w:val="21"/>
        </w:rPr>
        <w:t>V</w:t>
      </w:r>
      <w:r>
        <w:rPr>
          <w:szCs w:val="21"/>
        </w:rPr>
        <w:t>.</w:t>
      </w:r>
      <w:r>
        <w:rPr>
          <w:rFonts w:hint="eastAsia"/>
          <w:szCs w:val="21"/>
        </w:rPr>
        <w:t>有限的经济发展严重不平衡</w:t>
      </w:r>
    </w:p>
    <w:p>
      <w:pPr>
        <w:rPr>
          <w:szCs w:val="21"/>
        </w:rPr>
      </w:pPr>
      <w:r>
        <w:rPr>
          <w:rFonts w:hint="eastAsia"/>
          <w:szCs w:val="21"/>
        </w:rPr>
        <w:t>③衡量经济发展的几个主要指标：</w:t>
      </w:r>
    </w:p>
    <w:p>
      <w:pPr>
        <w:rPr>
          <w:color w:val="FF0000"/>
          <w:szCs w:val="21"/>
        </w:rPr>
      </w:pPr>
      <w:r>
        <w:rPr>
          <w:szCs w:val="21"/>
        </w:rPr>
        <w:t>I.</w:t>
      </w:r>
      <w:r>
        <w:rPr>
          <w:rFonts w:hint="eastAsia"/>
          <w:color w:val="FF0000"/>
          <w:szCs w:val="21"/>
        </w:rPr>
        <w:t>人类基本需求法</w:t>
      </w:r>
    </w:p>
    <w:p>
      <w:pPr>
        <w:rPr>
          <w:color w:val="00B050"/>
          <w:szCs w:val="21"/>
        </w:rPr>
      </w:pPr>
      <w:r>
        <w:rPr>
          <w:rFonts w:hint="eastAsia"/>
          <w:color w:val="00B050"/>
          <w:szCs w:val="21"/>
        </w:rPr>
        <w:t>人类基本需求法是依据人们最基本的吃、穿、住、卫生需求</w:t>
      </w:r>
      <w:r>
        <w:rPr>
          <w:color w:val="00B050"/>
          <w:szCs w:val="21"/>
        </w:rPr>
        <w:t>(包含安全饮水和卫生设施)、必要的最低教育所需要的收入等，来衡量一国经济的发展水平。</w:t>
      </w:r>
    </w:p>
    <w:p>
      <w:pPr>
        <w:rPr>
          <w:color w:val="FF0000"/>
          <w:szCs w:val="21"/>
        </w:rPr>
      </w:pPr>
      <w:r>
        <w:rPr>
          <w:rFonts w:hint="eastAsia"/>
          <w:szCs w:val="21"/>
        </w:rPr>
        <w:t>I</w:t>
      </w:r>
      <w:r>
        <w:rPr>
          <w:szCs w:val="21"/>
        </w:rPr>
        <w:t>I.</w:t>
      </w:r>
      <w:r>
        <w:rPr>
          <w:rFonts w:hint="eastAsia"/>
          <w:color w:val="FF0000"/>
          <w:szCs w:val="21"/>
        </w:rPr>
        <w:t>恩格尔系数</w:t>
      </w:r>
    </w:p>
    <w:p>
      <w:pPr>
        <w:rPr>
          <w:color w:val="00B050"/>
          <w:szCs w:val="21"/>
        </w:rPr>
      </w:pPr>
      <w:r>
        <w:rPr>
          <w:rFonts w:hint="eastAsia"/>
          <w:color w:val="00B050"/>
          <w:szCs w:val="21"/>
        </w:rPr>
        <w:t>恩格尔系数是人们的食品支出占他们同期收入的比重，更准确地说，是占他们消费总额的比重，它可以较好地衡量人们的贫困水平。一般说来，越是贫困，恩格尔系数就越大；越是富有，恩格尔系数就越小。</w:t>
      </w:r>
    </w:p>
    <w:p>
      <w:pPr>
        <w:rPr>
          <w:color w:val="FF0000"/>
          <w:szCs w:val="21"/>
        </w:rPr>
      </w:pPr>
      <w:r>
        <w:rPr>
          <w:rFonts w:hint="eastAsia"/>
          <w:szCs w:val="21"/>
        </w:rPr>
        <w:t>I</w:t>
      </w:r>
      <w:r>
        <w:rPr>
          <w:szCs w:val="21"/>
        </w:rPr>
        <w:t>II.</w:t>
      </w:r>
      <w:r>
        <w:rPr>
          <w:rFonts w:hint="eastAsia"/>
          <w:color w:val="FF0000"/>
          <w:szCs w:val="21"/>
        </w:rPr>
        <w:t>基尼系数</w:t>
      </w:r>
    </w:p>
    <w:p>
      <w:pPr>
        <w:rPr>
          <w:color w:val="00B050"/>
          <w:szCs w:val="21"/>
        </w:rPr>
      </w:pPr>
      <w:r>
        <w:rPr>
          <w:rFonts w:hint="eastAsia"/>
          <w:color w:val="00B050"/>
          <w:szCs w:val="21"/>
        </w:rPr>
        <w:t>基尼系数则能够较好地衡量一国经济发展中人们相对收入水平的状况。基尼系数越高，说明收入分配不均的程度和差距越大。由于相对收入水平可以反映一国大多数人的收入状况，一般情况下，经济越是不发达，基尼系数就会越大。</w:t>
      </w:r>
    </w:p>
    <w:p>
      <w:pPr>
        <w:rPr>
          <w:szCs w:val="21"/>
        </w:rPr>
      </w:pPr>
      <w:r>
        <w:rPr>
          <w:rFonts w:hint="eastAsia"/>
          <w:szCs w:val="21"/>
        </w:rPr>
        <w:t>I</w:t>
      </w:r>
      <w:r>
        <w:rPr>
          <w:szCs w:val="21"/>
        </w:rPr>
        <w:t>V.</w:t>
      </w:r>
      <w:r>
        <w:rPr>
          <w:rFonts w:hint="eastAsia"/>
          <w:color w:val="FF0000"/>
          <w:szCs w:val="21"/>
        </w:rPr>
        <w:t>人类发展指数</w:t>
      </w:r>
    </w:p>
    <w:p>
      <w:pPr>
        <w:rPr>
          <w:color w:val="00B050"/>
          <w:szCs w:val="21"/>
        </w:rPr>
      </w:pPr>
      <w:r>
        <w:rPr>
          <w:rFonts w:hint="eastAsia"/>
          <w:color w:val="00B050"/>
          <w:szCs w:val="21"/>
        </w:rPr>
        <w:t>人类发展指数的衡量指标大致是：健康（可用预期寿命合理度量）、知识（用识字率结合平均上学年限表示）和人均收入。</w:t>
      </w:r>
    </w:p>
    <w:p>
      <w:pPr>
        <w:rPr>
          <w:szCs w:val="21"/>
        </w:rPr>
      </w:pPr>
      <w:r>
        <w:rPr>
          <w:rFonts w:hint="eastAsia"/>
          <w:szCs w:val="21"/>
        </w:rPr>
        <w:t>④经济发展的基本要素：</w:t>
      </w:r>
    </w:p>
    <w:p>
      <w:pPr>
        <w:rPr>
          <w:color w:val="FF0000"/>
          <w:szCs w:val="21"/>
        </w:rPr>
      </w:pPr>
      <w:r>
        <w:rPr>
          <w:rFonts w:hint="eastAsia"/>
          <w:color w:val="FF0000"/>
          <w:szCs w:val="21"/>
        </w:rPr>
        <w:t>I</w:t>
      </w:r>
      <w:r>
        <w:rPr>
          <w:color w:val="FF0000"/>
          <w:szCs w:val="21"/>
        </w:rPr>
        <w:t>.</w:t>
      </w:r>
      <w:r>
        <w:rPr>
          <w:rFonts w:hint="eastAsia"/>
          <w:color w:val="FF0000"/>
          <w:szCs w:val="21"/>
        </w:rPr>
        <w:t>人力资源</w:t>
      </w:r>
    </w:p>
    <w:p>
      <w:pPr>
        <w:rPr>
          <w:color w:val="FF0000"/>
          <w:szCs w:val="21"/>
        </w:rPr>
      </w:pPr>
      <w:r>
        <w:rPr>
          <w:rFonts w:hint="eastAsia"/>
          <w:color w:val="FF0000"/>
          <w:szCs w:val="21"/>
        </w:rPr>
        <w:t>I</w:t>
      </w:r>
      <w:r>
        <w:rPr>
          <w:color w:val="FF0000"/>
          <w:szCs w:val="21"/>
        </w:rPr>
        <w:t>I.</w:t>
      </w:r>
      <w:r>
        <w:rPr>
          <w:rFonts w:hint="eastAsia"/>
          <w:color w:val="FF0000"/>
          <w:szCs w:val="21"/>
        </w:rPr>
        <w:t>自然资源</w:t>
      </w:r>
    </w:p>
    <w:p>
      <w:pPr>
        <w:rPr>
          <w:color w:val="FF0000"/>
          <w:szCs w:val="21"/>
        </w:rPr>
      </w:pPr>
      <w:r>
        <w:rPr>
          <w:rFonts w:hint="eastAsia"/>
          <w:color w:val="FF0000"/>
          <w:szCs w:val="21"/>
        </w:rPr>
        <w:t>I</w:t>
      </w:r>
      <w:r>
        <w:rPr>
          <w:color w:val="FF0000"/>
          <w:szCs w:val="21"/>
        </w:rPr>
        <w:t>II.</w:t>
      </w:r>
      <w:r>
        <w:rPr>
          <w:rFonts w:hint="eastAsia"/>
          <w:color w:val="FF0000"/>
          <w:szCs w:val="21"/>
        </w:rPr>
        <w:t>资本形成和积累</w:t>
      </w:r>
    </w:p>
    <w:p>
      <w:pPr>
        <w:rPr>
          <w:color w:val="FF0000"/>
          <w:szCs w:val="21"/>
        </w:rPr>
      </w:pPr>
      <w:r>
        <w:rPr>
          <w:rFonts w:hint="eastAsia"/>
          <w:color w:val="FF0000"/>
          <w:szCs w:val="21"/>
        </w:rPr>
        <w:t>I</w:t>
      </w:r>
      <w:r>
        <w:rPr>
          <w:color w:val="FF0000"/>
          <w:szCs w:val="21"/>
        </w:rPr>
        <w:t>V.</w:t>
      </w:r>
      <w:r>
        <w:rPr>
          <w:rFonts w:hint="eastAsia"/>
          <w:color w:val="FF0000"/>
          <w:szCs w:val="21"/>
        </w:rPr>
        <w:t>技术与创新</w:t>
      </w:r>
    </w:p>
    <w:p>
      <w:pPr>
        <w:rPr>
          <w:szCs w:val="21"/>
        </w:rPr>
      </w:pPr>
    </w:p>
    <w:p>
      <w:pPr>
        <w:rPr>
          <w:b/>
          <w:szCs w:val="21"/>
        </w:rPr>
      </w:pPr>
      <w:r>
        <w:rPr>
          <w:rFonts w:hint="eastAsia"/>
          <w:b/>
          <w:szCs w:val="21"/>
        </w:rPr>
        <w:t>四、经济发展战略</w:t>
      </w:r>
    </w:p>
    <w:p>
      <w:pPr>
        <w:rPr>
          <w:szCs w:val="21"/>
        </w:rPr>
      </w:pPr>
      <w:r>
        <w:rPr>
          <w:szCs w:val="21"/>
        </w:rPr>
        <w:t>1</w:t>
      </w:r>
      <w:r>
        <w:rPr>
          <w:rFonts w:hint="eastAsia"/>
          <w:szCs w:val="21"/>
        </w:rPr>
        <w:t>.</w:t>
      </w:r>
      <w:r>
        <w:rPr>
          <w:rFonts w:hint="eastAsia"/>
        </w:rPr>
        <w:t xml:space="preserve"> </w:t>
      </w:r>
      <w:r>
        <w:rPr>
          <w:rFonts w:hint="eastAsia"/>
          <w:szCs w:val="21"/>
        </w:rPr>
        <w:t>满足基本需要的发展战略：</w:t>
      </w:r>
    </w:p>
    <w:p>
      <w:pPr>
        <w:rPr>
          <w:szCs w:val="21"/>
        </w:rPr>
      </w:pPr>
      <w:r>
        <w:rPr>
          <w:rFonts w:hint="eastAsia"/>
          <w:szCs w:val="21"/>
        </w:rPr>
        <w:t>①发展经济的目的：消除贫困，提高生活水平；</w:t>
      </w:r>
    </w:p>
    <w:p>
      <w:pPr>
        <w:rPr>
          <w:szCs w:val="21"/>
        </w:rPr>
      </w:pPr>
      <w:r>
        <w:rPr>
          <w:rFonts w:hint="eastAsia"/>
          <w:szCs w:val="21"/>
        </w:rPr>
        <w:t>②解决办法：一是直接向穷人提供适当的营养、保健服务、教育、卫生和供水设施；二是加速经济增长，提高穷人的劳动生产率和收入水平。</w:t>
      </w:r>
    </w:p>
    <w:p>
      <w:pPr>
        <w:rPr>
          <w:szCs w:val="21"/>
        </w:rPr>
      </w:pPr>
      <w:r>
        <w:rPr>
          <w:rFonts w:hint="eastAsia"/>
          <w:szCs w:val="21"/>
        </w:rPr>
        <w:t>③弊端：这种战略在很大程度上依靠国际援助，所以，发展中国家担心对本国主权造成侵害，为转变经济结构、实现工业化增加难度。</w:t>
      </w:r>
    </w:p>
    <w:p>
      <w:pPr>
        <w:rPr>
          <w:szCs w:val="21"/>
        </w:rPr>
      </w:pPr>
      <w:r>
        <w:rPr>
          <w:rFonts w:hint="eastAsia"/>
          <w:szCs w:val="21"/>
        </w:rPr>
        <w:t>2.</w:t>
      </w:r>
      <w:r>
        <w:rPr>
          <w:rFonts w:hint="eastAsia"/>
        </w:rPr>
        <w:t xml:space="preserve"> </w:t>
      </w:r>
      <w:r>
        <w:rPr>
          <w:rFonts w:hint="eastAsia"/>
          <w:szCs w:val="21"/>
        </w:rPr>
        <w:t>工业化优先战略：</w:t>
      </w:r>
    </w:p>
    <w:p>
      <w:pPr>
        <w:rPr>
          <w:szCs w:val="21"/>
        </w:rPr>
      </w:pPr>
      <w:r>
        <w:rPr>
          <w:rFonts w:hint="eastAsia"/>
          <w:szCs w:val="21"/>
        </w:rPr>
        <w:t>①工业化优先战略更多的是社会主义国家的一种早期选择。</w:t>
      </w:r>
    </w:p>
    <w:p>
      <w:pPr>
        <w:rPr>
          <w:szCs w:val="21"/>
        </w:rPr>
      </w:pPr>
      <w:r>
        <w:rPr>
          <w:rFonts w:hint="eastAsia"/>
          <w:szCs w:val="21"/>
        </w:rPr>
        <w:t>②原理：首先，由于静态和动态的报酬递增，工业生产力的增长与制造品本身的增长密切正向相关；其次，制造业的增长对于总增长的引致效应是：制造业增长越快，来自其他部门（特别是农业部门）的劳动力转移比率就越高。</w:t>
      </w:r>
    </w:p>
    <w:p>
      <w:pPr>
        <w:rPr>
          <w:szCs w:val="21"/>
        </w:rPr>
      </w:pPr>
      <w:r>
        <w:rPr>
          <w:rFonts w:hint="eastAsia"/>
          <w:szCs w:val="21"/>
        </w:rPr>
        <w:t>3.平衡增长战略：</w:t>
      </w:r>
    </w:p>
    <w:p>
      <w:pPr>
        <w:rPr>
          <w:szCs w:val="21"/>
        </w:rPr>
      </w:pPr>
      <w:r>
        <w:rPr>
          <w:rFonts w:hint="eastAsia"/>
          <w:szCs w:val="21"/>
        </w:rPr>
        <w:t>①由讷克斯和罗森斯坦</w:t>
      </w:r>
      <w:r>
        <w:rPr>
          <w:szCs w:val="21"/>
        </w:rPr>
        <w:t>-罗丹等提出。</w:t>
      </w:r>
    </w:p>
    <w:p>
      <w:pPr>
        <w:rPr>
          <w:szCs w:val="21"/>
        </w:rPr>
      </w:pPr>
      <w:r>
        <w:rPr>
          <w:rFonts w:hint="eastAsia"/>
          <w:szCs w:val="21"/>
        </w:rPr>
        <w:t>②一个国家如果要成功地获得经济持续增长的局面，就必须使各种工业同时得到发展。</w:t>
      </w:r>
    </w:p>
    <w:p>
      <w:pPr>
        <w:rPr>
          <w:szCs w:val="21"/>
        </w:rPr>
      </w:pPr>
      <w:r>
        <w:rPr>
          <w:rFonts w:hint="eastAsia"/>
          <w:szCs w:val="21"/>
        </w:rPr>
        <w:t>③“大推进战略”</w:t>
      </w:r>
    </w:p>
    <w:p>
      <w:pPr>
        <w:rPr>
          <w:szCs w:val="21"/>
        </w:rPr>
      </w:pPr>
      <w:r>
        <w:rPr>
          <w:rFonts w:hint="eastAsia"/>
          <w:szCs w:val="21"/>
        </w:rPr>
        <w:t>④两重性：一方面，它承认供给的不可分性和需求的互补性；另一方面，它强调达到工业和农业部门之间、资本品和消费品产业之间以及社会资本和直接生产活动之间的平衡的重要性。</w:t>
      </w:r>
    </w:p>
    <w:p>
      <w:pPr>
        <w:rPr>
          <w:szCs w:val="21"/>
        </w:rPr>
      </w:pPr>
      <w:r>
        <w:rPr>
          <w:szCs w:val="21"/>
        </w:rPr>
        <w:t>4</w:t>
      </w:r>
      <w:r>
        <w:rPr>
          <w:rFonts w:hint="eastAsia"/>
          <w:szCs w:val="21"/>
        </w:rPr>
        <w:t>.</w:t>
      </w:r>
      <w:r>
        <w:rPr>
          <w:rFonts w:hint="eastAsia"/>
        </w:rPr>
        <w:t xml:space="preserve"> </w:t>
      </w:r>
      <w:r>
        <w:rPr>
          <w:rFonts w:hint="eastAsia"/>
          <w:szCs w:val="21"/>
        </w:rPr>
        <w:t>不平衡增长战略：</w:t>
      </w:r>
    </w:p>
    <w:p>
      <w:pPr>
        <w:rPr>
          <w:szCs w:val="21"/>
        </w:rPr>
      </w:pPr>
      <w:r>
        <w:rPr>
          <w:rFonts w:hint="eastAsia"/>
          <w:szCs w:val="21"/>
        </w:rPr>
        <w:t>①赫希曼认为，所有国家不可能按照同一个模式去发展，各国应该有不同的工业发展模式。在发展初期，某些国家可以集中精力着重发展某一些工业，而另一些国家则可以致力于另一些工业的发展。</w:t>
      </w:r>
    </w:p>
    <w:p>
      <w:pPr>
        <w:rPr>
          <w:szCs w:val="21"/>
        </w:rPr>
      </w:pPr>
      <w:r>
        <w:rPr>
          <w:rFonts w:hint="eastAsia"/>
          <w:szCs w:val="21"/>
        </w:rPr>
        <w:t>②“引致决策”。</w:t>
      </w:r>
    </w:p>
    <w:p>
      <w:pPr>
        <w:rPr>
          <w:szCs w:val="21"/>
        </w:rPr>
      </w:pPr>
      <w:r>
        <w:rPr>
          <w:rFonts w:hint="eastAsia"/>
          <w:szCs w:val="21"/>
        </w:rPr>
        <w:t>③“连续适应”。</w:t>
      </w:r>
    </w:p>
    <w:p>
      <w:pPr>
        <w:rPr>
          <w:szCs w:val="21"/>
        </w:rPr>
      </w:pPr>
      <w:r>
        <w:rPr>
          <w:rFonts w:hint="eastAsia"/>
          <w:szCs w:val="21"/>
        </w:rPr>
        <w:t>5.</w:t>
      </w:r>
      <w:r>
        <w:rPr>
          <w:rFonts w:hint="eastAsia"/>
        </w:rPr>
        <w:t xml:space="preserve"> </w:t>
      </w:r>
      <w:r>
        <w:rPr>
          <w:rFonts w:hint="eastAsia"/>
          <w:szCs w:val="21"/>
        </w:rPr>
        <w:t>进口替代战略：</w:t>
      </w:r>
    </w:p>
    <w:p>
      <w:pPr>
        <w:rPr>
          <w:szCs w:val="21"/>
        </w:rPr>
      </w:pPr>
      <w:r>
        <w:rPr>
          <w:rFonts w:hint="eastAsia"/>
          <w:szCs w:val="21"/>
        </w:rPr>
        <w:t>①经济不发达国家或发展中国家利用关税或其他手段限制外国产品或技术的进口，借以保护本国的幼稚产业和技术发展的战略。</w:t>
      </w:r>
    </w:p>
    <w:p>
      <w:pPr>
        <w:rPr>
          <w:szCs w:val="21"/>
        </w:rPr>
      </w:pPr>
      <w:r>
        <w:rPr>
          <w:rFonts w:hint="eastAsia"/>
          <w:szCs w:val="21"/>
        </w:rPr>
        <w:t>②两阶段：第一阶段，以国内的产品来替代非耐用消费品；第二阶段，对钢材、机械等耐用品的替代。</w:t>
      </w:r>
    </w:p>
    <w:p>
      <w:pPr>
        <w:rPr>
          <w:szCs w:val="21"/>
        </w:rPr>
      </w:pPr>
      <w:r>
        <w:rPr>
          <w:rFonts w:hint="eastAsia"/>
          <w:szCs w:val="21"/>
        </w:rPr>
        <w:t>6.</w:t>
      </w:r>
      <w:r>
        <w:rPr>
          <w:rFonts w:hint="eastAsia"/>
        </w:rPr>
        <w:t xml:space="preserve"> </w:t>
      </w:r>
      <w:r>
        <w:rPr>
          <w:rFonts w:hint="eastAsia"/>
          <w:szCs w:val="21"/>
        </w:rPr>
        <w:t>出口导向战略：</w:t>
      </w:r>
    </w:p>
    <w:p>
      <w:pPr>
        <w:rPr>
          <w:szCs w:val="21"/>
        </w:rPr>
      </w:pPr>
      <w:r>
        <w:rPr>
          <w:rFonts w:hint="eastAsia"/>
          <w:szCs w:val="21"/>
        </w:rPr>
        <w:t>①采取各种办法积极推动本国商品的生产，鼓励它们到国际市场去竞争，从而带动本国经济发展的战略。</w:t>
      </w:r>
    </w:p>
    <w:p>
      <w:pPr>
        <w:rPr>
          <w:szCs w:val="21"/>
        </w:rPr>
      </w:pPr>
      <w:r>
        <w:rPr>
          <w:rFonts w:hint="eastAsia"/>
          <w:szCs w:val="21"/>
        </w:rPr>
        <w:t>②通过促进出口，解除了发展中国家和地区经济增长的外汇约束和储蓄约束，借助于世界经济的互利关系，还解决了资源短缺和技术落后的问题。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信用户">
    <w15:presenceInfo w15:providerId="WPS Office" w15:userId="7196953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EF7916"/>
    <w:rsid w:val="000121FC"/>
    <w:rsid w:val="00012F80"/>
    <w:rsid w:val="00026AF0"/>
    <w:rsid w:val="00042708"/>
    <w:rsid w:val="00046023"/>
    <w:rsid w:val="00052B6A"/>
    <w:rsid w:val="000A785C"/>
    <w:rsid w:val="000B0913"/>
    <w:rsid w:val="000C7245"/>
    <w:rsid w:val="000D362F"/>
    <w:rsid w:val="000D466E"/>
    <w:rsid w:val="00106473"/>
    <w:rsid w:val="00131D8C"/>
    <w:rsid w:val="0013506D"/>
    <w:rsid w:val="00140EF7"/>
    <w:rsid w:val="0014632E"/>
    <w:rsid w:val="001501A9"/>
    <w:rsid w:val="00154192"/>
    <w:rsid w:val="0017445B"/>
    <w:rsid w:val="00175255"/>
    <w:rsid w:val="001826FE"/>
    <w:rsid w:val="00183EF7"/>
    <w:rsid w:val="00194166"/>
    <w:rsid w:val="001A285B"/>
    <w:rsid w:val="001A7619"/>
    <w:rsid w:val="001C220E"/>
    <w:rsid w:val="001D6B47"/>
    <w:rsid w:val="001E3EB8"/>
    <w:rsid w:val="001E7FA8"/>
    <w:rsid w:val="001F5C5D"/>
    <w:rsid w:val="00204EBC"/>
    <w:rsid w:val="00214492"/>
    <w:rsid w:val="00230B7A"/>
    <w:rsid w:val="00232A0B"/>
    <w:rsid w:val="0024121B"/>
    <w:rsid w:val="002414BA"/>
    <w:rsid w:val="00251CE8"/>
    <w:rsid w:val="002530E1"/>
    <w:rsid w:val="0026304C"/>
    <w:rsid w:val="0027699A"/>
    <w:rsid w:val="00286271"/>
    <w:rsid w:val="00290468"/>
    <w:rsid w:val="002A743B"/>
    <w:rsid w:val="002B0322"/>
    <w:rsid w:val="002B50CA"/>
    <w:rsid w:val="002C05A3"/>
    <w:rsid w:val="002C1EB8"/>
    <w:rsid w:val="002C665B"/>
    <w:rsid w:val="002D0063"/>
    <w:rsid w:val="002E2609"/>
    <w:rsid w:val="002F72AC"/>
    <w:rsid w:val="00301C61"/>
    <w:rsid w:val="003133E6"/>
    <w:rsid w:val="0032588B"/>
    <w:rsid w:val="00347640"/>
    <w:rsid w:val="00351E6E"/>
    <w:rsid w:val="003569E6"/>
    <w:rsid w:val="0036568C"/>
    <w:rsid w:val="00367458"/>
    <w:rsid w:val="00367ED9"/>
    <w:rsid w:val="00376B7F"/>
    <w:rsid w:val="00377599"/>
    <w:rsid w:val="0039101A"/>
    <w:rsid w:val="003A3213"/>
    <w:rsid w:val="003A3BEF"/>
    <w:rsid w:val="003C5A02"/>
    <w:rsid w:val="003E362E"/>
    <w:rsid w:val="003E45A7"/>
    <w:rsid w:val="003E5057"/>
    <w:rsid w:val="003F54BA"/>
    <w:rsid w:val="003F5D94"/>
    <w:rsid w:val="004000D3"/>
    <w:rsid w:val="004031B3"/>
    <w:rsid w:val="00426ADB"/>
    <w:rsid w:val="00451716"/>
    <w:rsid w:val="004B0883"/>
    <w:rsid w:val="004C302B"/>
    <w:rsid w:val="004E4759"/>
    <w:rsid w:val="004F5DE2"/>
    <w:rsid w:val="0050747D"/>
    <w:rsid w:val="00515C97"/>
    <w:rsid w:val="00516ECF"/>
    <w:rsid w:val="005225C2"/>
    <w:rsid w:val="0053190E"/>
    <w:rsid w:val="00531914"/>
    <w:rsid w:val="0053340E"/>
    <w:rsid w:val="00533D65"/>
    <w:rsid w:val="00536DFE"/>
    <w:rsid w:val="00541C6E"/>
    <w:rsid w:val="00546C5B"/>
    <w:rsid w:val="00547FDE"/>
    <w:rsid w:val="00567867"/>
    <w:rsid w:val="005852AB"/>
    <w:rsid w:val="005F16A3"/>
    <w:rsid w:val="005F7D29"/>
    <w:rsid w:val="0060144D"/>
    <w:rsid w:val="00602DF0"/>
    <w:rsid w:val="0061183E"/>
    <w:rsid w:val="00665A46"/>
    <w:rsid w:val="0067289E"/>
    <w:rsid w:val="00683E8E"/>
    <w:rsid w:val="0068669F"/>
    <w:rsid w:val="006A03A1"/>
    <w:rsid w:val="006A0646"/>
    <w:rsid w:val="006A0B56"/>
    <w:rsid w:val="006A7DF8"/>
    <w:rsid w:val="006B5D95"/>
    <w:rsid w:val="006C4A8B"/>
    <w:rsid w:val="006E1B66"/>
    <w:rsid w:val="006F446D"/>
    <w:rsid w:val="006F53AC"/>
    <w:rsid w:val="00704302"/>
    <w:rsid w:val="007148C6"/>
    <w:rsid w:val="00733737"/>
    <w:rsid w:val="0074100F"/>
    <w:rsid w:val="00756777"/>
    <w:rsid w:val="0076073D"/>
    <w:rsid w:val="0076075A"/>
    <w:rsid w:val="007630C9"/>
    <w:rsid w:val="0078324E"/>
    <w:rsid w:val="007842A6"/>
    <w:rsid w:val="0079246C"/>
    <w:rsid w:val="007B26E0"/>
    <w:rsid w:val="007B32E5"/>
    <w:rsid w:val="007C1BC4"/>
    <w:rsid w:val="007D2DCB"/>
    <w:rsid w:val="007F3662"/>
    <w:rsid w:val="007F53BE"/>
    <w:rsid w:val="008007E3"/>
    <w:rsid w:val="008059D2"/>
    <w:rsid w:val="00806FD7"/>
    <w:rsid w:val="00810F6E"/>
    <w:rsid w:val="00822B29"/>
    <w:rsid w:val="00830710"/>
    <w:rsid w:val="008317F8"/>
    <w:rsid w:val="008419BE"/>
    <w:rsid w:val="008660EC"/>
    <w:rsid w:val="00866177"/>
    <w:rsid w:val="00892EBB"/>
    <w:rsid w:val="00896215"/>
    <w:rsid w:val="008A42D1"/>
    <w:rsid w:val="008A42D9"/>
    <w:rsid w:val="008B24F3"/>
    <w:rsid w:val="008B410E"/>
    <w:rsid w:val="008E222B"/>
    <w:rsid w:val="008E6C0A"/>
    <w:rsid w:val="008E6FDD"/>
    <w:rsid w:val="00926B7E"/>
    <w:rsid w:val="00932BC5"/>
    <w:rsid w:val="00965910"/>
    <w:rsid w:val="00995702"/>
    <w:rsid w:val="009A4954"/>
    <w:rsid w:val="009D1A57"/>
    <w:rsid w:val="009F319F"/>
    <w:rsid w:val="00A00C1D"/>
    <w:rsid w:val="00A0200A"/>
    <w:rsid w:val="00A05772"/>
    <w:rsid w:val="00A119C9"/>
    <w:rsid w:val="00A1413F"/>
    <w:rsid w:val="00A42456"/>
    <w:rsid w:val="00A42BF6"/>
    <w:rsid w:val="00A466F4"/>
    <w:rsid w:val="00A61743"/>
    <w:rsid w:val="00A93E4F"/>
    <w:rsid w:val="00A973A1"/>
    <w:rsid w:val="00AB2D59"/>
    <w:rsid w:val="00AC79E6"/>
    <w:rsid w:val="00AD51E5"/>
    <w:rsid w:val="00AD5E91"/>
    <w:rsid w:val="00AD6CF0"/>
    <w:rsid w:val="00AF457A"/>
    <w:rsid w:val="00AF51DF"/>
    <w:rsid w:val="00B0097C"/>
    <w:rsid w:val="00B04E05"/>
    <w:rsid w:val="00B20A61"/>
    <w:rsid w:val="00B23C43"/>
    <w:rsid w:val="00B23C69"/>
    <w:rsid w:val="00B25D4A"/>
    <w:rsid w:val="00B31212"/>
    <w:rsid w:val="00B320DF"/>
    <w:rsid w:val="00B3778D"/>
    <w:rsid w:val="00B41E7B"/>
    <w:rsid w:val="00B51854"/>
    <w:rsid w:val="00B558E1"/>
    <w:rsid w:val="00B567E9"/>
    <w:rsid w:val="00B66D7A"/>
    <w:rsid w:val="00B72AC5"/>
    <w:rsid w:val="00B7688B"/>
    <w:rsid w:val="00B77E30"/>
    <w:rsid w:val="00B80850"/>
    <w:rsid w:val="00B84675"/>
    <w:rsid w:val="00B911D9"/>
    <w:rsid w:val="00B92B7F"/>
    <w:rsid w:val="00B953CA"/>
    <w:rsid w:val="00BB369B"/>
    <w:rsid w:val="00BC3DED"/>
    <w:rsid w:val="00BD763E"/>
    <w:rsid w:val="00BE5064"/>
    <w:rsid w:val="00BF493C"/>
    <w:rsid w:val="00BF5032"/>
    <w:rsid w:val="00C0053C"/>
    <w:rsid w:val="00C01ED0"/>
    <w:rsid w:val="00C02BE3"/>
    <w:rsid w:val="00C0439F"/>
    <w:rsid w:val="00C051E6"/>
    <w:rsid w:val="00C3141B"/>
    <w:rsid w:val="00C31B45"/>
    <w:rsid w:val="00C3205C"/>
    <w:rsid w:val="00C355CF"/>
    <w:rsid w:val="00C4099D"/>
    <w:rsid w:val="00C82568"/>
    <w:rsid w:val="00C8412F"/>
    <w:rsid w:val="00CD15CE"/>
    <w:rsid w:val="00CE22FA"/>
    <w:rsid w:val="00CE64CB"/>
    <w:rsid w:val="00CE6C68"/>
    <w:rsid w:val="00CF7039"/>
    <w:rsid w:val="00D03474"/>
    <w:rsid w:val="00D06120"/>
    <w:rsid w:val="00D122B8"/>
    <w:rsid w:val="00D246C4"/>
    <w:rsid w:val="00D30B15"/>
    <w:rsid w:val="00D3293F"/>
    <w:rsid w:val="00D33A6E"/>
    <w:rsid w:val="00D43717"/>
    <w:rsid w:val="00D84AA0"/>
    <w:rsid w:val="00D90E79"/>
    <w:rsid w:val="00D92ECD"/>
    <w:rsid w:val="00D97549"/>
    <w:rsid w:val="00DC1C8C"/>
    <w:rsid w:val="00DC273C"/>
    <w:rsid w:val="00DF6ADA"/>
    <w:rsid w:val="00E00747"/>
    <w:rsid w:val="00E076CD"/>
    <w:rsid w:val="00E25785"/>
    <w:rsid w:val="00E43E64"/>
    <w:rsid w:val="00E47335"/>
    <w:rsid w:val="00E6387B"/>
    <w:rsid w:val="00E86FA8"/>
    <w:rsid w:val="00E87922"/>
    <w:rsid w:val="00E94D89"/>
    <w:rsid w:val="00EA2033"/>
    <w:rsid w:val="00EC06E2"/>
    <w:rsid w:val="00EE6C6D"/>
    <w:rsid w:val="00EF58BD"/>
    <w:rsid w:val="00EF7916"/>
    <w:rsid w:val="00F07F87"/>
    <w:rsid w:val="00F350B9"/>
    <w:rsid w:val="00F508DE"/>
    <w:rsid w:val="00F530BD"/>
    <w:rsid w:val="00F67141"/>
    <w:rsid w:val="00F8714A"/>
    <w:rsid w:val="00F90F2B"/>
    <w:rsid w:val="00FA5CA4"/>
    <w:rsid w:val="00FB3DC9"/>
    <w:rsid w:val="00FB7299"/>
    <w:rsid w:val="00FC1772"/>
    <w:rsid w:val="00FC4BEE"/>
    <w:rsid w:val="00FC7300"/>
    <w:rsid w:val="00FF46CF"/>
    <w:rsid w:val="00FF4A9B"/>
    <w:rsid w:val="00FF4DC4"/>
    <w:rsid w:val="289F7B71"/>
    <w:rsid w:val="577C5DB7"/>
    <w:rsid w:val="6B961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字符"/>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4" Type="http://schemas.microsoft.com/office/2011/relationships/people" Target="people.xml"/><Relationship Id="rId83" Type="http://schemas.openxmlformats.org/officeDocument/2006/relationships/fontTable" Target="fontTable.xml"/><Relationship Id="rId82" Type="http://schemas.openxmlformats.org/officeDocument/2006/relationships/customXml" Target="../customXml/item1.xml"/><Relationship Id="rId81" Type="http://schemas.openxmlformats.org/officeDocument/2006/relationships/image" Target="media/image46.png"/><Relationship Id="rId80" Type="http://schemas.openxmlformats.org/officeDocument/2006/relationships/oleObject" Target="embeddings/oleObject32.bin"/><Relationship Id="rId8" Type="http://schemas.openxmlformats.org/officeDocument/2006/relationships/oleObject" Target="embeddings/oleObject3.bin"/><Relationship Id="rId79" Type="http://schemas.openxmlformats.org/officeDocument/2006/relationships/image" Target="media/image45.emf"/><Relationship Id="rId78" Type="http://schemas.openxmlformats.org/officeDocument/2006/relationships/oleObject" Target="embeddings/oleObject31.bin"/><Relationship Id="rId77" Type="http://schemas.openxmlformats.org/officeDocument/2006/relationships/image" Target="media/image44.png"/><Relationship Id="rId76" Type="http://schemas.openxmlformats.org/officeDocument/2006/relationships/image" Target="media/image43.png"/><Relationship Id="rId75" Type="http://schemas.openxmlformats.org/officeDocument/2006/relationships/image" Target="media/image42.png"/><Relationship Id="rId74" Type="http://schemas.openxmlformats.org/officeDocument/2006/relationships/image" Target="media/image41.emf"/><Relationship Id="rId73" Type="http://schemas.openxmlformats.org/officeDocument/2006/relationships/oleObject" Target="embeddings/oleObject30.bin"/><Relationship Id="rId72" Type="http://schemas.openxmlformats.org/officeDocument/2006/relationships/image" Target="media/image40.png"/><Relationship Id="rId71" Type="http://schemas.openxmlformats.org/officeDocument/2006/relationships/image" Target="media/image39.emf"/><Relationship Id="rId70" Type="http://schemas.openxmlformats.org/officeDocument/2006/relationships/oleObject" Target="embeddings/oleObject29.bin"/><Relationship Id="rId7" Type="http://schemas.openxmlformats.org/officeDocument/2006/relationships/image" Target="media/image2.emf"/><Relationship Id="rId69" Type="http://schemas.openxmlformats.org/officeDocument/2006/relationships/image" Target="media/image38.emf"/><Relationship Id="rId68" Type="http://schemas.openxmlformats.org/officeDocument/2006/relationships/oleObject" Target="embeddings/oleObject28.bin"/><Relationship Id="rId67" Type="http://schemas.openxmlformats.org/officeDocument/2006/relationships/image" Target="media/image37.emf"/><Relationship Id="rId66" Type="http://schemas.openxmlformats.org/officeDocument/2006/relationships/oleObject" Target="embeddings/oleObject27.bin"/><Relationship Id="rId65" Type="http://schemas.openxmlformats.org/officeDocument/2006/relationships/image" Target="media/image36.emf"/><Relationship Id="rId64" Type="http://schemas.openxmlformats.org/officeDocument/2006/relationships/oleObject" Target="embeddings/oleObject26.bin"/><Relationship Id="rId63" Type="http://schemas.openxmlformats.org/officeDocument/2006/relationships/image" Target="media/image35.png"/><Relationship Id="rId62" Type="http://schemas.openxmlformats.org/officeDocument/2006/relationships/image" Target="media/image34.png"/><Relationship Id="rId61" Type="http://schemas.openxmlformats.org/officeDocument/2006/relationships/image" Target="media/image33.png"/><Relationship Id="rId60" Type="http://schemas.openxmlformats.org/officeDocument/2006/relationships/image" Target="media/image32.emf"/><Relationship Id="rId6" Type="http://schemas.openxmlformats.org/officeDocument/2006/relationships/oleObject" Target="embeddings/oleObject2.bin"/><Relationship Id="rId59" Type="http://schemas.openxmlformats.org/officeDocument/2006/relationships/oleObject" Target="embeddings/oleObject25.bin"/><Relationship Id="rId58" Type="http://schemas.openxmlformats.org/officeDocument/2006/relationships/image" Target="media/image31.png"/><Relationship Id="rId57" Type="http://schemas.openxmlformats.org/officeDocument/2006/relationships/image" Target="media/image30.png"/><Relationship Id="rId56" Type="http://schemas.openxmlformats.org/officeDocument/2006/relationships/image" Target="media/image29.png"/><Relationship Id="rId55" Type="http://schemas.openxmlformats.org/officeDocument/2006/relationships/image" Target="media/image28.emf"/><Relationship Id="rId54" Type="http://schemas.openxmlformats.org/officeDocument/2006/relationships/oleObject" Target="embeddings/oleObject24.bin"/><Relationship Id="rId53" Type="http://schemas.openxmlformats.org/officeDocument/2006/relationships/image" Target="media/image27.emf"/><Relationship Id="rId52" Type="http://schemas.openxmlformats.org/officeDocument/2006/relationships/oleObject" Target="embeddings/oleObject23.bin"/><Relationship Id="rId51" Type="http://schemas.openxmlformats.org/officeDocument/2006/relationships/image" Target="media/image26.emf"/><Relationship Id="rId50" Type="http://schemas.openxmlformats.org/officeDocument/2006/relationships/oleObject" Target="embeddings/oleObject22.bin"/><Relationship Id="rId5" Type="http://schemas.openxmlformats.org/officeDocument/2006/relationships/image" Target="media/image1.emf"/><Relationship Id="rId49" Type="http://schemas.openxmlformats.org/officeDocument/2006/relationships/image" Target="media/image25.emf"/><Relationship Id="rId48" Type="http://schemas.openxmlformats.org/officeDocument/2006/relationships/oleObject" Target="embeddings/oleObject21.bin"/><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oleObject" Target="embeddings/oleObject20.bin"/><Relationship Id="rId43" Type="http://schemas.openxmlformats.org/officeDocument/2006/relationships/image" Target="media/image21.emf"/><Relationship Id="rId42" Type="http://schemas.openxmlformats.org/officeDocument/2006/relationships/oleObject" Target="embeddings/oleObject19.bin"/><Relationship Id="rId41" Type="http://schemas.openxmlformats.org/officeDocument/2006/relationships/image" Target="media/image20.e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emf"/><Relationship Id="rId38" Type="http://schemas.openxmlformats.org/officeDocument/2006/relationships/oleObject" Target="embeddings/oleObject17.bin"/><Relationship Id="rId37" Type="http://schemas.openxmlformats.org/officeDocument/2006/relationships/image" Target="media/image18.emf"/><Relationship Id="rId36" Type="http://schemas.openxmlformats.org/officeDocument/2006/relationships/oleObject" Target="embeddings/oleObject16.bin"/><Relationship Id="rId35" Type="http://schemas.openxmlformats.org/officeDocument/2006/relationships/image" Target="media/image17.emf"/><Relationship Id="rId34" Type="http://schemas.openxmlformats.org/officeDocument/2006/relationships/oleObject" Target="embeddings/oleObject15.bin"/><Relationship Id="rId33" Type="http://schemas.openxmlformats.org/officeDocument/2006/relationships/image" Target="media/image16.emf"/><Relationship Id="rId32" Type="http://schemas.openxmlformats.org/officeDocument/2006/relationships/oleObject" Target="embeddings/oleObject14.bin"/><Relationship Id="rId31" Type="http://schemas.openxmlformats.org/officeDocument/2006/relationships/image" Target="media/image15.e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oleObject" Target="embeddings/oleObject12.bin"/><Relationship Id="rId27" Type="http://schemas.openxmlformats.org/officeDocument/2006/relationships/image" Target="media/image13.emf"/><Relationship Id="rId26" Type="http://schemas.openxmlformats.org/officeDocument/2006/relationships/oleObject" Target="embeddings/oleObject11.bin"/><Relationship Id="rId25" Type="http://schemas.openxmlformats.org/officeDocument/2006/relationships/image" Target="media/image12.e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6C812-AE9C-498D-98F5-D01886023AC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1401</Words>
  <Characters>7990</Characters>
  <Lines>66</Lines>
  <Paragraphs>18</Paragraphs>
  <TotalTime>1754</TotalTime>
  <ScaleCrop>false</ScaleCrop>
  <LinksUpToDate>false</LinksUpToDate>
  <CharactersWithSpaces>9373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2019-05-13T08:47:00Z</dcterms:created>
  <dc:creator>jiuming Lin</dc:creator>
  <cp:lastModifiedBy>微信用户</cp:lastModifiedBy>
  <dcterms:modified xsi:type="dcterms:W3CDTF">2023-06-24T15:04:14Z</dcterms:modified>
  <cp:revision>249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2052-11.1.0.14309</vt:lpwstr>
  </property>
  <property fmtid="{D5CDD505-2E9C-101B-9397-08002B2CF9AE}" pid="4" name="ICV">
    <vt:lpwstr>714E26660FC84052AA2FDE5D1D323B62_12</vt:lpwstr>
  </property>
</Properties>
</file>